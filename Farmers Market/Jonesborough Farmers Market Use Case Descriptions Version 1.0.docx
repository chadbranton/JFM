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350" w:rsidRPr="00873006" w:rsidRDefault="00596350" w:rsidP="00596350">
      <w:pPr>
        <w:pStyle w:val="JEFFLectureNotes"/>
        <w:rPr>
          <w:color w:val="auto"/>
        </w:rPr>
      </w:pPr>
      <w:r w:rsidRPr="00873006">
        <w:rPr>
          <w:color w:val="auto"/>
        </w:rPr>
        <w:t>Definitions (1</w:t>
      </w:r>
      <w:proofErr w:type="gramStart"/>
      <w:r w:rsidRPr="00873006">
        <w:rPr>
          <w:color w:val="auto"/>
        </w:rPr>
        <w:t>,2,3</w:t>
      </w:r>
      <w:proofErr w:type="gramEnd"/>
      <w:r w:rsidRPr="00873006">
        <w:rPr>
          <w:color w:val="auto"/>
        </w:rPr>
        <w:t>)</w:t>
      </w:r>
    </w:p>
    <w:p w:rsidR="00596350" w:rsidRPr="00873006" w:rsidRDefault="00596350" w:rsidP="00596350">
      <w:pPr>
        <w:pStyle w:val="JEFFLectureNotes"/>
        <w:numPr>
          <w:ilvl w:val="0"/>
          <w:numId w:val="1"/>
        </w:numPr>
        <w:rPr>
          <w:color w:val="auto"/>
        </w:rPr>
      </w:pPr>
      <w:r w:rsidRPr="00873006">
        <w:rPr>
          <w:color w:val="auto"/>
        </w:rPr>
        <w:t>Blog page – a webpage with content organized like a blog. The page’s content is composed entirely of blog posts, ordered by published date with the most recent posts displayed first. Example blog pages include the following: Home page, Blog page, Q&amp;A page. A blog page also contains a ‘keyword’ text field and a ‘search’ button, which allows a user to search for blog posts containing a user-entered keyword.</w:t>
      </w:r>
    </w:p>
    <w:p w:rsidR="00596350" w:rsidRPr="00873006" w:rsidRDefault="00596350" w:rsidP="00596350">
      <w:pPr>
        <w:pStyle w:val="JEFFLectureNotes"/>
        <w:numPr>
          <w:ilvl w:val="0"/>
          <w:numId w:val="1"/>
        </w:numPr>
        <w:rPr>
          <w:color w:val="auto"/>
        </w:rPr>
      </w:pPr>
      <w:r w:rsidRPr="00873006">
        <w:rPr>
          <w:color w:val="auto"/>
        </w:rPr>
        <w:t xml:space="preserve">Blog search results page – A special kind of blog page, which contains only </w:t>
      </w:r>
      <w:proofErr w:type="spellStart"/>
      <w:r w:rsidRPr="00873006">
        <w:rPr>
          <w:color w:val="auto"/>
        </w:rPr>
        <w:t>BlogPosts</w:t>
      </w:r>
      <w:proofErr w:type="spellEnd"/>
      <w:r w:rsidRPr="00873006">
        <w:rPr>
          <w:color w:val="auto"/>
        </w:rPr>
        <w:t xml:space="preserve"> that contain the keyword searched by the user.</w:t>
      </w:r>
    </w:p>
    <w:p w:rsidR="00596350" w:rsidRPr="00873006" w:rsidRDefault="00596350" w:rsidP="00596350">
      <w:pPr>
        <w:pStyle w:val="JEFFLectureNotes"/>
        <w:numPr>
          <w:ilvl w:val="0"/>
          <w:numId w:val="2"/>
        </w:numPr>
        <w:rPr>
          <w:color w:val="auto"/>
        </w:rPr>
      </w:pPr>
      <w:proofErr w:type="spellStart"/>
      <w:r w:rsidRPr="00873006">
        <w:rPr>
          <w:color w:val="auto"/>
        </w:rPr>
        <w:t>BlogPost</w:t>
      </w:r>
      <w:proofErr w:type="spellEnd"/>
      <w:r w:rsidRPr="00873006">
        <w:rPr>
          <w:color w:val="auto"/>
        </w:rPr>
        <w:t xml:space="preserve"> – The content that goes into a blog page. </w:t>
      </w:r>
      <w:proofErr w:type="spellStart"/>
      <w:r w:rsidRPr="00873006">
        <w:rPr>
          <w:color w:val="auto"/>
        </w:rPr>
        <w:t>BlogPosts</w:t>
      </w:r>
      <w:proofErr w:type="spellEnd"/>
      <w:r w:rsidRPr="00873006">
        <w:rPr>
          <w:color w:val="auto"/>
        </w:rPr>
        <w:t xml:space="preserve"> can only be created and edited by administrators. </w:t>
      </w:r>
    </w:p>
    <w:p w:rsidR="00596350" w:rsidRPr="00873006" w:rsidRDefault="00596350" w:rsidP="00596350">
      <w:pPr>
        <w:pStyle w:val="JEFFLectureNotes"/>
        <w:rPr>
          <w:color w:val="auto"/>
        </w:rPr>
      </w:pPr>
      <w:r w:rsidRPr="00873006">
        <w:rPr>
          <w:color w:val="auto"/>
        </w:rPr>
        <w:t>Input Domain (1</w:t>
      </w:r>
      <w:proofErr w:type="gramStart"/>
      <w:r w:rsidRPr="00873006">
        <w:rPr>
          <w:color w:val="auto"/>
        </w:rPr>
        <w:t>,2,3</w:t>
      </w:r>
      <w:proofErr w:type="gramEnd"/>
      <w:r w:rsidRPr="00873006">
        <w:rPr>
          <w:color w:val="auto"/>
        </w:rPr>
        <w:t>)</w:t>
      </w:r>
    </w:p>
    <w:p w:rsidR="00596350" w:rsidRPr="00873006" w:rsidRDefault="00596350" w:rsidP="00596350">
      <w:pPr>
        <w:pStyle w:val="JEFFLectureNotes"/>
        <w:numPr>
          <w:ilvl w:val="0"/>
          <w:numId w:val="1"/>
        </w:numPr>
        <w:rPr>
          <w:color w:val="auto"/>
        </w:rPr>
      </w:pPr>
      <w:r w:rsidRPr="00873006">
        <w:rPr>
          <w:color w:val="auto"/>
        </w:rPr>
        <w:t>Blog page</w:t>
      </w:r>
    </w:p>
    <w:p w:rsidR="00596350" w:rsidRPr="00873006" w:rsidRDefault="00596350" w:rsidP="00596350">
      <w:pPr>
        <w:pStyle w:val="JEFFLectureNotes"/>
        <w:numPr>
          <w:ilvl w:val="1"/>
          <w:numId w:val="1"/>
        </w:numPr>
        <w:rPr>
          <w:color w:val="auto"/>
        </w:rPr>
      </w:pPr>
      <w:r w:rsidRPr="00873006">
        <w:rPr>
          <w:color w:val="auto"/>
        </w:rPr>
        <w:t xml:space="preserve">Blog posts &lt;Collection of </w:t>
      </w:r>
      <w:proofErr w:type="spellStart"/>
      <w:r w:rsidRPr="00873006">
        <w:rPr>
          <w:color w:val="auto"/>
        </w:rPr>
        <w:t>BlogPost</w:t>
      </w:r>
      <w:proofErr w:type="spellEnd"/>
      <w:r w:rsidRPr="00873006">
        <w:rPr>
          <w:color w:val="auto"/>
        </w:rPr>
        <w:t>&gt; The posts on the page, ordered by published date with the most recent posts displayed first</w:t>
      </w:r>
    </w:p>
    <w:p w:rsidR="00596350" w:rsidRPr="00873006" w:rsidRDefault="00596350" w:rsidP="00596350">
      <w:pPr>
        <w:pStyle w:val="JEFFLectureNotes"/>
        <w:numPr>
          <w:ilvl w:val="1"/>
          <w:numId w:val="1"/>
        </w:numPr>
        <w:rPr>
          <w:color w:val="auto"/>
        </w:rPr>
      </w:pPr>
      <w:proofErr w:type="spellStart"/>
      <w:r w:rsidRPr="00873006">
        <w:rPr>
          <w:color w:val="auto"/>
        </w:rPr>
        <w:t>PostsPerPage</w:t>
      </w:r>
      <w:proofErr w:type="spellEnd"/>
      <w:r w:rsidRPr="00873006">
        <w:rPr>
          <w:color w:val="auto"/>
        </w:rPr>
        <w:t xml:space="preserve"> &lt;Number&gt; The number of posts that can be viewed on a single screen. If multiple screens are required to view all content, the blog page UI will provide a mechanism for navigating between screens.</w:t>
      </w:r>
    </w:p>
    <w:p w:rsidR="00596350" w:rsidRPr="00873006" w:rsidRDefault="00596350" w:rsidP="00596350">
      <w:pPr>
        <w:pStyle w:val="JEFFLectureNotes"/>
        <w:numPr>
          <w:ilvl w:val="0"/>
          <w:numId w:val="1"/>
        </w:numPr>
        <w:rPr>
          <w:color w:val="auto"/>
        </w:rPr>
      </w:pPr>
      <w:proofErr w:type="spellStart"/>
      <w:r w:rsidRPr="00873006">
        <w:rPr>
          <w:color w:val="auto"/>
        </w:rPr>
        <w:t>BlogPost</w:t>
      </w:r>
      <w:proofErr w:type="spellEnd"/>
      <w:r w:rsidRPr="00873006">
        <w:rPr>
          <w:color w:val="auto"/>
        </w:rPr>
        <w:t xml:space="preserve"> (Article?)</w:t>
      </w:r>
    </w:p>
    <w:p w:rsidR="00596350" w:rsidRPr="00873006" w:rsidRDefault="00596350" w:rsidP="00596350">
      <w:pPr>
        <w:pStyle w:val="JEFFLectureNotes"/>
        <w:numPr>
          <w:ilvl w:val="1"/>
          <w:numId w:val="1"/>
        </w:numPr>
        <w:rPr>
          <w:color w:val="auto"/>
        </w:rPr>
      </w:pPr>
      <w:r w:rsidRPr="00873006">
        <w:rPr>
          <w:color w:val="auto"/>
        </w:rPr>
        <w:t>Required parameters</w:t>
      </w:r>
    </w:p>
    <w:p w:rsidR="00596350" w:rsidRPr="00873006" w:rsidRDefault="00596350" w:rsidP="00596350">
      <w:pPr>
        <w:pStyle w:val="JEFFLectureNotes"/>
        <w:numPr>
          <w:ilvl w:val="2"/>
          <w:numId w:val="1"/>
        </w:numPr>
        <w:rPr>
          <w:color w:val="auto"/>
        </w:rPr>
      </w:pPr>
      <w:r w:rsidRPr="00873006">
        <w:rPr>
          <w:color w:val="auto"/>
        </w:rPr>
        <w:t>Published &lt;Boolean&gt; True if the blog post has been published to a blog page</w:t>
      </w:r>
    </w:p>
    <w:p w:rsidR="00596350" w:rsidRPr="00873006" w:rsidRDefault="00596350" w:rsidP="00596350">
      <w:pPr>
        <w:pStyle w:val="JEFFLectureNotes"/>
        <w:numPr>
          <w:ilvl w:val="2"/>
          <w:numId w:val="1"/>
        </w:numPr>
        <w:rPr>
          <w:color w:val="auto"/>
        </w:rPr>
      </w:pPr>
      <w:r w:rsidRPr="00873006">
        <w:rPr>
          <w:color w:val="auto"/>
        </w:rPr>
        <w:t>Title &lt;Text&gt; The name of this blog post</w:t>
      </w:r>
    </w:p>
    <w:p w:rsidR="00596350" w:rsidRPr="00873006" w:rsidRDefault="00596350" w:rsidP="00596350">
      <w:pPr>
        <w:pStyle w:val="JEFFLectureNotes"/>
        <w:numPr>
          <w:ilvl w:val="2"/>
          <w:numId w:val="1"/>
        </w:numPr>
        <w:rPr>
          <w:color w:val="auto"/>
        </w:rPr>
      </w:pPr>
      <w:r w:rsidRPr="00873006">
        <w:rPr>
          <w:color w:val="auto"/>
        </w:rPr>
        <w:t>Keywords &lt;Collection of Text&gt; A list of words which categorize this post</w:t>
      </w:r>
    </w:p>
    <w:p w:rsidR="00596350" w:rsidRPr="00873006" w:rsidRDefault="00596350" w:rsidP="00596350">
      <w:pPr>
        <w:pStyle w:val="JEFFLectureNotes"/>
        <w:numPr>
          <w:ilvl w:val="2"/>
          <w:numId w:val="1"/>
        </w:numPr>
        <w:rPr>
          <w:color w:val="auto"/>
        </w:rPr>
      </w:pPr>
      <w:r w:rsidRPr="00873006">
        <w:rPr>
          <w:color w:val="auto"/>
        </w:rPr>
        <w:t xml:space="preserve">Text (Content?) &lt;Text&gt; The content of the blog post. &lt;TODO: confirm&gt; </w:t>
      </w:r>
      <w:proofErr w:type="gramStart"/>
      <w:r w:rsidRPr="00873006">
        <w:rPr>
          <w:color w:val="auto"/>
        </w:rPr>
        <w:t>This</w:t>
      </w:r>
      <w:proofErr w:type="gramEnd"/>
      <w:r w:rsidRPr="00873006">
        <w:rPr>
          <w:color w:val="auto"/>
        </w:rPr>
        <w:t xml:space="preserve"> will be html-formatted, so that additional media like pictures and video can be added.</w:t>
      </w:r>
    </w:p>
    <w:p w:rsidR="00596350" w:rsidRPr="00873006" w:rsidRDefault="00596350" w:rsidP="00596350">
      <w:pPr>
        <w:pStyle w:val="JEFFLectureNotes"/>
        <w:numPr>
          <w:ilvl w:val="1"/>
          <w:numId w:val="1"/>
        </w:numPr>
        <w:rPr>
          <w:color w:val="auto"/>
        </w:rPr>
      </w:pPr>
      <w:r w:rsidRPr="00873006">
        <w:rPr>
          <w:color w:val="auto"/>
        </w:rPr>
        <w:t>Calculated parameters</w:t>
      </w:r>
    </w:p>
    <w:p w:rsidR="00596350" w:rsidRPr="00873006" w:rsidRDefault="00596350" w:rsidP="00596350">
      <w:pPr>
        <w:pStyle w:val="JEFFLectureNotes"/>
        <w:numPr>
          <w:ilvl w:val="2"/>
          <w:numId w:val="1"/>
        </w:numPr>
        <w:rPr>
          <w:color w:val="auto"/>
        </w:rPr>
      </w:pPr>
      <w:proofErr w:type="spellStart"/>
      <w:r w:rsidRPr="00873006">
        <w:rPr>
          <w:color w:val="auto"/>
        </w:rPr>
        <w:t>PublishDate</w:t>
      </w:r>
      <w:proofErr w:type="spellEnd"/>
      <w:r w:rsidRPr="00873006">
        <w:rPr>
          <w:color w:val="auto"/>
        </w:rPr>
        <w:t xml:space="preserve"> &lt;</w:t>
      </w:r>
      <w:proofErr w:type="spellStart"/>
      <w:r w:rsidRPr="00873006">
        <w:rPr>
          <w:color w:val="auto"/>
        </w:rPr>
        <w:t>DateTime</w:t>
      </w:r>
      <w:proofErr w:type="spellEnd"/>
      <w:r w:rsidRPr="00873006">
        <w:rPr>
          <w:color w:val="auto"/>
        </w:rPr>
        <w:t>&gt; Set when the blog post is published by an administrator</w:t>
      </w:r>
    </w:p>
    <w:p w:rsidR="00596350" w:rsidRPr="00873006" w:rsidRDefault="00596350" w:rsidP="00596350">
      <w:pPr>
        <w:pStyle w:val="JEFFLectureNotes"/>
        <w:numPr>
          <w:ilvl w:val="2"/>
          <w:numId w:val="1"/>
        </w:numPr>
        <w:rPr>
          <w:color w:val="auto"/>
        </w:rPr>
      </w:pPr>
      <w:r w:rsidRPr="00873006">
        <w:rPr>
          <w:color w:val="auto"/>
        </w:rPr>
        <w:t xml:space="preserve">Author &lt;User&gt; The administrator which created this </w:t>
      </w:r>
      <w:proofErr w:type="spellStart"/>
      <w:r w:rsidRPr="00873006">
        <w:rPr>
          <w:color w:val="auto"/>
        </w:rPr>
        <w:t>BlogPost</w:t>
      </w:r>
      <w:proofErr w:type="spellEnd"/>
    </w:p>
    <w:p w:rsidR="00596350" w:rsidRPr="00873006" w:rsidRDefault="00596350" w:rsidP="00596350">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User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Search blog posts by keyword</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user, I want to view a blog page, such as the home page, blog page, or Q&amp;A page.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navigates to a blog webpage</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3"/>
              </w:numPr>
            </w:pPr>
            <w:r w:rsidRPr="00873006">
              <w:t>The blog webpage is shown. All blog posts for the page are displayed, with the most recent shown first.</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b/>
                <w:color w:val="auto"/>
                <w:sz w:val="24"/>
              </w:rPr>
            </w:pPr>
            <w:r w:rsidRPr="00873006">
              <w:rPr>
                <w:b/>
                <w:color w:val="auto"/>
                <w:sz w:val="24"/>
              </w:rPr>
              <w:t>Alternative/Exception flows:</w:t>
            </w:r>
          </w:p>
          <w:p w:rsidR="00596350" w:rsidRPr="00873006" w:rsidRDefault="00596350" w:rsidP="009B4BB4">
            <w:r w:rsidRPr="00873006">
              <w:t xml:space="preserve">Alt 1) If no posts match the user’s keyword, the ‘Blog Search Results’ webpage is shown, but instead of a listing of posts, a message displays indicating that no matching posts were found. </w:t>
            </w:r>
          </w:p>
        </w:tc>
      </w:tr>
    </w:tbl>
    <w:p w:rsidR="00596350" w:rsidRPr="00873006" w:rsidRDefault="00596350" w:rsidP="00596350"/>
    <w:p w:rsidR="00596350" w:rsidRPr="00873006" w:rsidRDefault="00596350" w:rsidP="00596350"/>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User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2</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Search blog posts by keyword</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user, I want to search a blog for all posts containing some keyword.</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User has navigated to a blog page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types a keyword into the ‘keyword’ text field on a blog page and issues the ‘search’ command</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3"/>
              </w:numPr>
            </w:pPr>
            <w:r w:rsidRPr="00873006">
              <w:t>The ‘Blog Search Results’ webpage is shown. All blog posts which contain the user’s keyword are displayed, with the most recent shown first. (See Alt 1)</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b/>
                <w:color w:val="auto"/>
                <w:sz w:val="24"/>
              </w:rPr>
            </w:pPr>
            <w:r w:rsidRPr="00873006">
              <w:rPr>
                <w:b/>
                <w:color w:val="auto"/>
                <w:sz w:val="24"/>
              </w:rPr>
              <w:t>Alternative/Exception flows:</w:t>
            </w:r>
          </w:p>
          <w:p w:rsidR="00596350" w:rsidRPr="00873006" w:rsidRDefault="00596350" w:rsidP="009B4BB4">
            <w:r w:rsidRPr="00873006">
              <w:t xml:space="preserve">Alt 1) If no posts match the user’s keyword, the ‘Blog Search Results’ webpage is shown, but instead of a listing of posts, a message displays indicating that no matching posts were found. </w:t>
            </w:r>
          </w:p>
        </w:tc>
      </w:tr>
    </w:tbl>
    <w:p w:rsidR="00596350" w:rsidRPr="00873006" w:rsidRDefault="00596350" w:rsidP="00596350">
      <w:pPr>
        <w:rPr>
          <w:rFonts w:ascii="Tahoma" w:eastAsia="Times New Roman" w:hAnsi="Tahoma" w:cs="Times New Roman"/>
          <w:szCs w:val="20"/>
        </w:rPr>
      </w:pPr>
      <w:r w:rsidRPr="00873006">
        <w:br w:type="page"/>
      </w:r>
    </w:p>
    <w:p w:rsidR="000A4A46" w:rsidRPr="00873006" w:rsidRDefault="000A4A46" w:rsidP="000A4A46">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0A4A46" w:rsidRPr="00873006" w:rsidRDefault="000A4A46" w:rsidP="009B4BB4">
            <w:pPr>
              <w:pStyle w:val="JEFFLectureNotes"/>
              <w:rPr>
                <w:i/>
                <w:color w:val="auto"/>
                <w:sz w:val="24"/>
              </w:rPr>
            </w:pPr>
          </w:p>
          <w:p w:rsidR="000A4A46" w:rsidRPr="00873006" w:rsidRDefault="000A4A46" w:rsidP="009B4BB4">
            <w:pPr>
              <w:pStyle w:val="JEFFLectureNotes"/>
              <w:rPr>
                <w:i/>
                <w:color w:val="auto"/>
                <w:sz w:val="24"/>
              </w:rPr>
            </w:pPr>
          </w:p>
          <w:p w:rsidR="000A4A46" w:rsidRPr="00873006" w:rsidRDefault="000A4A46" w:rsidP="009B4BB4">
            <w:pPr>
              <w:pStyle w:val="JEFFLectureNotes"/>
              <w:rPr>
                <w:b/>
                <w:color w:val="auto"/>
                <w:sz w:val="24"/>
              </w:rPr>
            </w:pPr>
            <w:r w:rsidRPr="00873006">
              <w:rPr>
                <w:i/>
                <w:noProof/>
                <w:color w:val="auto"/>
                <w:sz w:val="24"/>
              </w:rPr>
              <w:drawing>
                <wp:inline distT="0" distB="0" distL="0" distR="0" wp14:anchorId="7EDE7AF0" wp14:editId="381F5142">
                  <wp:extent cx="3389244" cy="1591133"/>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603" t="7770" r="21920" b="50977"/>
                          <a:stretch/>
                        </pic:blipFill>
                        <pic:spPr bwMode="auto">
                          <a:xfrm>
                            <a:off x="0" y="0"/>
                            <a:ext cx="3428662" cy="1609638"/>
                          </a:xfrm>
                          <a:prstGeom prst="rect">
                            <a:avLst/>
                          </a:prstGeom>
                          <a:ln>
                            <a:noFill/>
                          </a:ln>
                          <a:extLst>
                            <a:ext uri="{53640926-AAD7-44D8-BBD7-CCE9431645EC}">
                              <a14:shadowObscured xmlns:a14="http://schemas.microsoft.com/office/drawing/2010/main"/>
                            </a:ext>
                          </a:extLst>
                        </pic:spPr>
                      </pic:pic>
                    </a:graphicData>
                  </a:graphic>
                </wp:inline>
              </w:drawing>
            </w:r>
          </w:p>
        </w:tc>
      </w:tr>
      <w:tr w:rsidR="00873006" w:rsidRPr="00873006" w:rsidTr="009B4BB4">
        <w:trPr>
          <w:trHeight w:val="368"/>
        </w:trPr>
        <w:tc>
          <w:tcPr>
            <w:tcW w:w="4605" w:type="dxa"/>
            <w:gridSpan w:val="3"/>
            <w:shd w:val="clear" w:color="auto" w:fill="FFFFFF"/>
          </w:tcPr>
          <w:p w:rsidR="000A4A46" w:rsidRPr="00873006" w:rsidRDefault="000A4A46"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 and Website</w:t>
            </w:r>
          </w:p>
        </w:tc>
        <w:tc>
          <w:tcPr>
            <w:tcW w:w="6123"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605" w:type="dxa"/>
            <w:gridSpan w:val="3"/>
            <w:shd w:val="clear" w:color="auto" w:fill="FFFFFF"/>
          </w:tcPr>
          <w:p w:rsidR="000A4A46" w:rsidRPr="00873006" w:rsidRDefault="000A4A46"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Customer</w:t>
            </w:r>
          </w:p>
        </w:tc>
        <w:tc>
          <w:tcPr>
            <w:tcW w:w="1400" w:type="dxa"/>
            <w:shd w:val="clear" w:color="auto" w:fill="FFFFFF"/>
          </w:tcPr>
          <w:p w:rsidR="000A4A46" w:rsidRPr="00873006" w:rsidRDefault="000A4A46"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4</w:t>
            </w:r>
          </w:p>
        </w:tc>
        <w:tc>
          <w:tcPr>
            <w:tcW w:w="4723" w:type="dxa"/>
            <w:shd w:val="clear" w:color="auto" w:fill="FFFFFF"/>
          </w:tcPr>
          <w:p w:rsidR="000A4A46" w:rsidRPr="00873006" w:rsidRDefault="000A4A46"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High</w:t>
            </w:r>
          </w:p>
        </w:tc>
      </w:tr>
      <w:tr w:rsidR="00873006" w:rsidRPr="00873006" w:rsidTr="009B4BB4">
        <w:tc>
          <w:tcPr>
            <w:tcW w:w="4605" w:type="dxa"/>
            <w:gridSpan w:val="3"/>
            <w:shd w:val="clear" w:color="auto" w:fill="FFFFFF"/>
          </w:tcPr>
          <w:p w:rsidR="000A4A46" w:rsidRPr="00873006" w:rsidRDefault="000A4A46"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Customer Login</w:t>
            </w:r>
          </w:p>
          <w:p w:rsidR="000A4A46" w:rsidRPr="00873006" w:rsidRDefault="000A4A46" w:rsidP="009B4BB4">
            <w:pPr>
              <w:pStyle w:val="JEFFLectureNotes"/>
              <w:rPr>
                <w:b/>
                <w:color w:val="auto"/>
                <w:sz w:val="24"/>
              </w:rPr>
            </w:pPr>
          </w:p>
        </w:tc>
        <w:tc>
          <w:tcPr>
            <w:tcW w:w="6123" w:type="dxa"/>
            <w:gridSpan w:val="2"/>
            <w:shd w:val="clear" w:color="auto" w:fill="FFFFFF"/>
          </w:tcPr>
          <w:p w:rsidR="000A4A46" w:rsidRPr="00873006" w:rsidRDefault="000A4A46"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r w:rsidRPr="00873006">
              <w:rPr>
                <w:i/>
                <w:color w:val="auto"/>
                <w:sz w:val="24"/>
              </w:rPr>
              <w:t>A customer shall be able to login to the system.</w:t>
            </w:r>
          </w:p>
        </w:tc>
      </w:tr>
      <w:tr w:rsidR="00873006" w:rsidRPr="00873006" w:rsidTr="009B4BB4">
        <w:trPr>
          <w:trHeight w:val="287"/>
        </w:trPr>
        <w:tc>
          <w:tcPr>
            <w:tcW w:w="3168" w:type="dxa"/>
            <w:gridSpan w:val="2"/>
            <w:shd w:val="clear" w:color="auto" w:fill="FFFFFF"/>
          </w:tcPr>
          <w:p w:rsidR="000A4A46" w:rsidRPr="00873006" w:rsidRDefault="000A4A46"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Customer, Administrator</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Goal:</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Allow a customer to login to the system.</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3. The system shall allow a user to have 5 incorrect logins before locking the user’s account for 3 hours.</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The Customer must not be logged in currently.</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The Customer must be logged in.</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0A4A46" w:rsidRPr="00873006" w:rsidRDefault="000A4A46" w:rsidP="009B4BB4">
            <w:pPr>
              <w:pStyle w:val="JEFFLectureNotes"/>
              <w:rPr>
                <w:color w:val="auto"/>
                <w:sz w:val="24"/>
              </w:rPr>
            </w:pPr>
          </w:p>
        </w:tc>
      </w:tr>
      <w:tr w:rsidR="00873006" w:rsidRPr="00873006" w:rsidTr="009B4BB4">
        <w:tc>
          <w:tcPr>
            <w:tcW w:w="804" w:type="dxa"/>
            <w:vMerge w:val="restart"/>
            <w:shd w:val="clear" w:color="auto" w:fill="FFFFFF"/>
            <w:vAlign w:val="center"/>
          </w:tcPr>
          <w:p w:rsidR="000A4A46" w:rsidRPr="00873006" w:rsidRDefault="000A4A46" w:rsidP="009B4BB4">
            <w:pPr>
              <w:pStyle w:val="JEFFLectureNotes"/>
              <w:rPr>
                <w:color w:val="auto"/>
                <w:sz w:val="24"/>
              </w:rPr>
            </w:pPr>
          </w:p>
        </w:tc>
        <w:tc>
          <w:tcPr>
            <w:tcW w:w="2364" w:type="dxa"/>
            <w:shd w:val="clear" w:color="auto" w:fill="FFFFFF"/>
            <w:vAlign w:val="center"/>
          </w:tcPr>
          <w:p w:rsidR="000A4A46" w:rsidRPr="00873006" w:rsidRDefault="000A4A46" w:rsidP="009B4BB4">
            <w:pPr>
              <w:pStyle w:val="JEFFLectureNotes"/>
              <w:rPr>
                <w:b/>
                <w:color w:val="auto"/>
                <w:sz w:val="24"/>
              </w:rPr>
            </w:pPr>
            <w:r w:rsidRPr="00873006">
              <w:rPr>
                <w:b/>
                <w:color w:val="auto"/>
                <w:sz w:val="24"/>
              </w:rPr>
              <w:t>Include:</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0A4A46" w:rsidRPr="00873006" w:rsidRDefault="000A4A46" w:rsidP="009B4BB4">
            <w:pPr>
              <w:pStyle w:val="JEFFLectureNotes"/>
              <w:rPr>
                <w:color w:val="auto"/>
                <w:sz w:val="24"/>
              </w:rPr>
            </w:pPr>
          </w:p>
        </w:tc>
        <w:tc>
          <w:tcPr>
            <w:tcW w:w="2364" w:type="dxa"/>
            <w:shd w:val="clear" w:color="auto" w:fill="FFFFFF"/>
            <w:vAlign w:val="center"/>
          </w:tcPr>
          <w:p w:rsidR="000A4A46" w:rsidRPr="00873006" w:rsidRDefault="000A4A46" w:rsidP="009B4BB4">
            <w:pPr>
              <w:pStyle w:val="JEFFLectureNotes"/>
              <w:rPr>
                <w:b/>
                <w:color w:val="auto"/>
                <w:sz w:val="24"/>
              </w:rPr>
            </w:pPr>
            <w:r w:rsidRPr="00873006">
              <w:rPr>
                <w:b/>
                <w:color w:val="auto"/>
                <w:sz w:val="24"/>
              </w:rPr>
              <w:t>Extend:</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0A4A46" w:rsidRPr="00873006" w:rsidRDefault="000A4A46" w:rsidP="009B4BB4">
            <w:pPr>
              <w:pStyle w:val="JEFFLectureNotes"/>
              <w:rPr>
                <w:color w:val="auto"/>
                <w:sz w:val="24"/>
              </w:rPr>
            </w:pPr>
          </w:p>
        </w:tc>
        <w:tc>
          <w:tcPr>
            <w:tcW w:w="2364" w:type="dxa"/>
            <w:shd w:val="clear" w:color="auto" w:fill="FFFFFF"/>
            <w:vAlign w:val="center"/>
          </w:tcPr>
          <w:p w:rsidR="000A4A46" w:rsidRPr="00873006" w:rsidRDefault="000A4A46"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9B4BB4">
        <w:tc>
          <w:tcPr>
            <w:tcW w:w="3168" w:type="dxa"/>
            <w:gridSpan w:val="2"/>
            <w:vMerge w:val="restart"/>
            <w:shd w:val="clear" w:color="auto" w:fill="FFFFFF"/>
          </w:tcPr>
          <w:p w:rsidR="000A4A46" w:rsidRPr="00873006" w:rsidRDefault="000A4A46" w:rsidP="009B4BB4">
            <w:pPr>
              <w:pStyle w:val="JEFFLectureNotes"/>
              <w:rPr>
                <w:b/>
                <w:color w:val="auto"/>
                <w:sz w:val="24"/>
              </w:rPr>
            </w:pPr>
            <w:r w:rsidRPr="00873006">
              <w:rPr>
                <w:b/>
                <w:color w:val="auto"/>
                <w:sz w:val="24"/>
              </w:rPr>
              <w:t>Trigger:</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External</w:t>
            </w:r>
          </w:p>
        </w:tc>
      </w:tr>
      <w:tr w:rsidR="00873006" w:rsidRPr="00873006" w:rsidTr="009B4BB4">
        <w:tc>
          <w:tcPr>
            <w:tcW w:w="3168" w:type="dxa"/>
            <w:gridSpan w:val="2"/>
            <w:vMerge/>
            <w:shd w:val="clear" w:color="auto" w:fill="FFFFFF"/>
          </w:tcPr>
          <w:p w:rsidR="000A4A46" w:rsidRPr="00873006" w:rsidRDefault="000A4A46" w:rsidP="009B4BB4">
            <w:pPr>
              <w:pStyle w:val="JEFFLectureNotes"/>
              <w:rPr>
                <w:b/>
                <w:color w:val="auto"/>
                <w:sz w:val="24"/>
              </w:rPr>
            </w:pP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A User selects the Login option</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0A4A46" w:rsidRPr="00873006" w:rsidRDefault="000A4A46" w:rsidP="000A4A46">
            <w:pPr>
              <w:pStyle w:val="JEFFLectureNotes"/>
              <w:numPr>
                <w:ilvl w:val="0"/>
                <w:numId w:val="12"/>
              </w:numPr>
              <w:rPr>
                <w:i/>
                <w:color w:val="auto"/>
                <w:sz w:val="24"/>
              </w:rPr>
            </w:pPr>
            <w:r w:rsidRPr="00873006">
              <w:rPr>
                <w:i/>
                <w:color w:val="auto"/>
                <w:sz w:val="24"/>
              </w:rPr>
              <w:t>The User enters their email address and password</w:t>
            </w:r>
          </w:p>
          <w:p w:rsidR="000A4A46" w:rsidRPr="00873006" w:rsidRDefault="000A4A46" w:rsidP="000A4A46">
            <w:pPr>
              <w:pStyle w:val="JEFFLectureNotes"/>
              <w:numPr>
                <w:ilvl w:val="0"/>
                <w:numId w:val="12"/>
              </w:numPr>
              <w:rPr>
                <w:i/>
                <w:color w:val="auto"/>
                <w:sz w:val="24"/>
              </w:rPr>
            </w:pPr>
            <w:r w:rsidRPr="00873006">
              <w:rPr>
                <w:i/>
                <w:color w:val="auto"/>
                <w:sz w:val="24"/>
              </w:rPr>
              <w:t>The User selects the submit option</w:t>
            </w:r>
          </w:p>
          <w:p w:rsidR="000A4A46" w:rsidRPr="00873006" w:rsidRDefault="000A4A46" w:rsidP="000A4A46">
            <w:pPr>
              <w:pStyle w:val="JEFFLectureNotes"/>
              <w:numPr>
                <w:ilvl w:val="0"/>
                <w:numId w:val="12"/>
              </w:numPr>
              <w:rPr>
                <w:i/>
                <w:color w:val="auto"/>
                <w:sz w:val="24"/>
              </w:rPr>
            </w:pPr>
            <w:r w:rsidRPr="00873006">
              <w:rPr>
                <w:i/>
                <w:color w:val="auto"/>
                <w:sz w:val="24"/>
              </w:rPr>
              <w:t>The System validates the email address and password</w:t>
            </w:r>
          </w:p>
          <w:p w:rsidR="000A4A46" w:rsidRPr="00873006" w:rsidRDefault="000A4A46" w:rsidP="000A4A46">
            <w:pPr>
              <w:pStyle w:val="JEFFLectureNotes"/>
              <w:numPr>
                <w:ilvl w:val="0"/>
                <w:numId w:val="12"/>
              </w:numPr>
              <w:rPr>
                <w:i/>
                <w:color w:val="auto"/>
                <w:sz w:val="24"/>
              </w:rPr>
            </w:pPr>
            <w:r w:rsidRPr="00873006">
              <w:rPr>
                <w:i/>
                <w:color w:val="auto"/>
                <w:sz w:val="24"/>
              </w:rPr>
              <w:t>The User is authenticated</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lang w:val="en-GB"/>
              </w:rPr>
              <w:t>None</w:t>
            </w:r>
          </w:p>
        </w:tc>
      </w:tr>
      <w:tr w:rsidR="00873006" w:rsidRPr="00873006" w:rsidTr="009B4BB4">
        <w:trPr>
          <w:trHeight w:val="620"/>
        </w:trPr>
        <w:tc>
          <w:tcPr>
            <w:tcW w:w="10728" w:type="dxa"/>
            <w:gridSpan w:val="5"/>
            <w:shd w:val="clear" w:color="auto" w:fill="FFFFFF"/>
          </w:tcPr>
          <w:p w:rsidR="000A4A46" w:rsidRPr="00873006" w:rsidRDefault="000A4A46" w:rsidP="009B4BB4">
            <w:pPr>
              <w:pStyle w:val="JEFFLectureNotes"/>
              <w:rPr>
                <w:i/>
                <w:color w:val="auto"/>
                <w:sz w:val="24"/>
              </w:rPr>
            </w:pPr>
            <w:r w:rsidRPr="00873006">
              <w:rPr>
                <w:b/>
                <w:color w:val="auto"/>
                <w:sz w:val="24"/>
              </w:rPr>
              <w:t>Alternative/Exception flows:</w:t>
            </w:r>
            <w:r w:rsidRPr="00873006">
              <w:rPr>
                <w:b/>
                <w:color w:val="auto"/>
                <w:sz w:val="24"/>
              </w:rPr>
              <w:br/>
            </w:r>
            <w:r w:rsidRPr="00873006">
              <w:rPr>
                <w:i/>
                <w:color w:val="auto"/>
                <w:sz w:val="24"/>
              </w:rPr>
              <w:t>3.a. Invalid Email Address</w:t>
            </w:r>
          </w:p>
          <w:p w:rsidR="000A4A46" w:rsidRPr="00873006" w:rsidRDefault="000A4A46" w:rsidP="009B4BB4">
            <w:pPr>
              <w:pStyle w:val="JEFFLectureNotes"/>
              <w:rPr>
                <w:i/>
                <w:color w:val="auto"/>
                <w:sz w:val="24"/>
              </w:rPr>
            </w:pPr>
            <w:r w:rsidRPr="00873006">
              <w:rPr>
                <w:i/>
                <w:color w:val="auto"/>
                <w:sz w:val="24"/>
              </w:rPr>
              <w:t xml:space="preserve">    3.a.1 Systems displays error message “Invalid email address or password”</w:t>
            </w:r>
          </w:p>
          <w:p w:rsidR="000A4A46" w:rsidRPr="00873006" w:rsidRDefault="000A4A46" w:rsidP="009B4BB4">
            <w:pPr>
              <w:pStyle w:val="JEFFLectureNotes"/>
              <w:rPr>
                <w:i/>
                <w:color w:val="auto"/>
                <w:sz w:val="24"/>
              </w:rPr>
            </w:pPr>
            <w:r w:rsidRPr="00873006">
              <w:rPr>
                <w:i/>
                <w:color w:val="auto"/>
                <w:sz w:val="24"/>
              </w:rPr>
              <w:t>3.b. Invalid Password</w:t>
            </w:r>
          </w:p>
          <w:p w:rsidR="000A4A46" w:rsidRPr="00873006" w:rsidRDefault="000A4A46" w:rsidP="009B4BB4">
            <w:pPr>
              <w:pStyle w:val="JEFFLectureNotes"/>
              <w:rPr>
                <w:b/>
                <w:color w:val="auto"/>
                <w:sz w:val="24"/>
              </w:rPr>
            </w:pPr>
            <w:r w:rsidRPr="00873006">
              <w:rPr>
                <w:i/>
                <w:color w:val="auto"/>
                <w:sz w:val="24"/>
              </w:rPr>
              <w:t xml:space="preserve">    3.b.1 System displays error message “Invalid email address or password”</w:t>
            </w:r>
          </w:p>
        </w:tc>
      </w:tr>
      <w:tr w:rsidR="00873006" w:rsidRPr="00873006" w:rsidTr="009B4BB4">
        <w:trPr>
          <w:trHeight w:val="620"/>
        </w:trPr>
        <w:tc>
          <w:tcPr>
            <w:tcW w:w="10728" w:type="dxa"/>
            <w:gridSpan w:val="5"/>
            <w:shd w:val="clear" w:color="auto" w:fill="FFFFFF"/>
          </w:tcPr>
          <w:p w:rsidR="000A4A46" w:rsidRPr="00873006" w:rsidRDefault="000A4A46" w:rsidP="009B4BB4">
            <w:pPr>
              <w:pStyle w:val="JEFFLectureNotes"/>
              <w:rPr>
                <w:b/>
                <w:color w:val="auto"/>
                <w:sz w:val="24"/>
              </w:rPr>
            </w:pPr>
            <w:r w:rsidRPr="00873006">
              <w:rPr>
                <w:b/>
                <w:color w:val="auto"/>
                <w:sz w:val="24"/>
              </w:rPr>
              <w:t>Input Specifications:</w:t>
            </w:r>
          </w:p>
          <w:p w:rsidR="000A4A46" w:rsidRPr="00873006" w:rsidRDefault="000A4A46" w:rsidP="009B4BB4">
            <w:pPr>
              <w:pStyle w:val="JEFFLectureNotes"/>
              <w:rPr>
                <w:color w:val="auto"/>
                <w:sz w:val="24"/>
              </w:rPr>
            </w:pPr>
            <w:r w:rsidRPr="00873006">
              <w:rPr>
                <w:color w:val="auto"/>
                <w:sz w:val="24"/>
              </w:rPr>
              <w:t>Email := RFC 2822 compliant</w:t>
            </w:r>
          </w:p>
        </w:tc>
      </w:tr>
      <w:tr w:rsidR="00873006" w:rsidRPr="00873006" w:rsidTr="009B4BB4">
        <w:trPr>
          <w:trHeight w:val="620"/>
        </w:trPr>
        <w:tc>
          <w:tcPr>
            <w:tcW w:w="10728" w:type="dxa"/>
            <w:gridSpan w:val="5"/>
            <w:shd w:val="clear" w:color="auto" w:fill="FFFFFF"/>
          </w:tcPr>
          <w:p w:rsidR="000A4A46" w:rsidRPr="00873006" w:rsidRDefault="000A4A46" w:rsidP="009B4BB4">
            <w:pPr>
              <w:pStyle w:val="JEFFLectureNotes"/>
              <w:rPr>
                <w:b/>
                <w:color w:val="auto"/>
                <w:sz w:val="24"/>
              </w:rPr>
            </w:pPr>
            <w:r w:rsidRPr="00873006">
              <w:rPr>
                <w:b/>
                <w:color w:val="auto"/>
                <w:sz w:val="24"/>
              </w:rPr>
              <w:t>Functional Specification:</w:t>
            </w:r>
          </w:p>
          <w:p w:rsidR="000A4A46" w:rsidRPr="00873006" w:rsidRDefault="000A4A46" w:rsidP="009B4BB4">
            <w:pPr>
              <w:pStyle w:val="JEFFLectureNotes"/>
              <w:rPr>
                <w:b/>
                <w:color w:val="auto"/>
                <w:sz w:val="24"/>
              </w:rPr>
            </w:pPr>
            <w:r w:rsidRPr="00873006">
              <w:rPr>
                <w:b/>
                <w:noProof/>
                <w:color w:val="auto"/>
                <w:sz w:val="24"/>
              </w:rPr>
              <w:lastRenderedPageBreak/>
              <w:drawing>
                <wp:inline distT="0" distB="0" distL="0" distR="0" wp14:anchorId="150F856B" wp14:editId="0F7E13CB">
                  <wp:extent cx="6275257" cy="48900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8069" cy="4892243"/>
                          </a:xfrm>
                          <a:prstGeom prst="rect">
                            <a:avLst/>
                          </a:prstGeom>
                        </pic:spPr>
                      </pic:pic>
                    </a:graphicData>
                  </a:graphic>
                </wp:inline>
              </w:drawing>
            </w:r>
          </w:p>
        </w:tc>
      </w:tr>
    </w:tbl>
    <w:p w:rsidR="000A4A46" w:rsidRPr="00873006" w:rsidRDefault="000A4A46" w:rsidP="000A4A46">
      <w:pPr>
        <w:pStyle w:val="JEFFLectureNotes"/>
        <w:rPr>
          <w:color w:val="auto"/>
        </w:rPr>
      </w:pPr>
      <w:r w:rsidRPr="00873006">
        <w:rPr>
          <w:color w:val="auto"/>
        </w:rPr>
        <w:lastRenderedPageBreak/>
        <w:t> </w:t>
      </w:r>
    </w:p>
    <w:p w:rsidR="00596350" w:rsidRPr="00873006" w:rsidRDefault="00596350" w:rsidP="00596350">
      <w:pPr>
        <w:pStyle w:val="JEFFLectureNotes"/>
        <w:rPr>
          <w:color w:val="auto"/>
        </w:rPr>
      </w:pPr>
    </w:p>
    <w:p w:rsidR="000A4A46" w:rsidRPr="00873006" w:rsidRDefault="000A4A46" w:rsidP="000A4A46">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808"/>
        <w:gridCol w:w="1361"/>
        <w:gridCol w:w="3951"/>
      </w:tblGrid>
      <w:tr w:rsidR="00873006" w:rsidRPr="00873006" w:rsidTr="000A4A46">
        <w:trPr>
          <w:trHeight w:val="368"/>
        </w:trPr>
        <w:tc>
          <w:tcPr>
            <w:tcW w:w="9288" w:type="dxa"/>
            <w:gridSpan w:val="5"/>
            <w:shd w:val="clear" w:color="auto" w:fill="FFFFFF"/>
          </w:tcPr>
          <w:p w:rsidR="000A4A46" w:rsidRPr="00873006" w:rsidRDefault="000A4A46" w:rsidP="009B4BB4">
            <w:pPr>
              <w:pStyle w:val="JEFFLectureNotes"/>
              <w:rPr>
                <w:b/>
                <w:color w:val="auto"/>
                <w:sz w:val="24"/>
              </w:rPr>
            </w:pPr>
            <w:r w:rsidRPr="00873006">
              <w:rPr>
                <w:i/>
                <w:noProof/>
                <w:color w:val="auto"/>
                <w:sz w:val="24"/>
              </w:rPr>
              <w:lastRenderedPageBreak/>
              <w:drawing>
                <wp:inline distT="0" distB="0" distL="0" distR="0" wp14:anchorId="6A20B6EA" wp14:editId="0416222D">
                  <wp:extent cx="5337313" cy="4159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8577" cy="4160136"/>
                          </a:xfrm>
                          <a:prstGeom prst="rect">
                            <a:avLst/>
                          </a:prstGeom>
                        </pic:spPr>
                      </pic:pic>
                    </a:graphicData>
                  </a:graphic>
                </wp:inline>
              </w:drawing>
            </w:r>
          </w:p>
        </w:tc>
      </w:tr>
      <w:tr w:rsidR="00873006" w:rsidRPr="00873006" w:rsidTr="000A4A46">
        <w:trPr>
          <w:trHeight w:val="368"/>
        </w:trPr>
        <w:tc>
          <w:tcPr>
            <w:tcW w:w="3976" w:type="dxa"/>
            <w:gridSpan w:val="3"/>
            <w:shd w:val="clear" w:color="auto" w:fill="FFFFFF"/>
          </w:tcPr>
          <w:p w:rsidR="000A4A46" w:rsidRPr="00873006" w:rsidRDefault="000A4A46"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 and Website</w:t>
            </w:r>
          </w:p>
        </w:tc>
        <w:tc>
          <w:tcPr>
            <w:tcW w:w="5312"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0A4A46">
        <w:trPr>
          <w:trHeight w:val="368"/>
        </w:trPr>
        <w:tc>
          <w:tcPr>
            <w:tcW w:w="3976" w:type="dxa"/>
            <w:gridSpan w:val="3"/>
            <w:shd w:val="clear" w:color="auto" w:fill="FFFFFF"/>
          </w:tcPr>
          <w:p w:rsidR="000A4A46" w:rsidRPr="00873006" w:rsidRDefault="000A4A46"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Customer</w:t>
            </w:r>
          </w:p>
        </w:tc>
        <w:tc>
          <w:tcPr>
            <w:tcW w:w="1361" w:type="dxa"/>
            <w:shd w:val="clear" w:color="auto" w:fill="FFFFFF"/>
          </w:tcPr>
          <w:p w:rsidR="000A4A46" w:rsidRPr="00873006" w:rsidRDefault="000A4A46"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5</w:t>
            </w:r>
          </w:p>
        </w:tc>
        <w:tc>
          <w:tcPr>
            <w:tcW w:w="3951" w:type="dxa"/>
            <w:shd w:val="clear" w:color="auto" w:fill="FFFFFF"/>
          </w:tcPr>
          <w:p w:rsidR="000A4A46" w:rsidRPr="00873006" w:rsidRDefault="000A4A46"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High</w:t>
            </w:r>
          </w:p>
        </w:tc>
      </w:tr>
      <w:tr w:rsidR="00873006" w:rsidRPr="00873006" w:rsidTr="000A4A46">
        <w:tc>
          <w:tcPr>
            <w:tcW w:w="3976" w:type="dxa"/>
            <w:gridSpan w:val="3"/>
            <w:shd w:val="clear" w:color="auto" w:fill="FFFFFF"/>
          </w:tcPr>
          <w:p w:rsidR="000A4A46" w:rsidRPr="00873006" w:rsidRDefault="000A4A46"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Customer Create Account</w:t>
            </w:r>
          </w:p>
          <w:p w:rsidR="000A4A46" w:rsidRPr="00873006" w:rsidRDefault="000A4A46" w:rsidP="009B4BB4">
            <w:pPr>
              <w:pStyle w:val="JEFFLectureNotes"/>
              <w:rPr>
                <w:b/>
                <w:color w:val="auto"/>
                <w:sz w:val="24"/>
              </w:rPr>
            </w:pPr>
          </w:p>
        </w:tc>
        <w:tc>
          <w:tcPr>
            <w:tcW w:w="5312" w:type="dxa"/>
            <w:gridSpan w:val="2"/>
            <w:shd w:val="clear" w:color="auto" w:fill="FFFFFF"/>
          </w:tcPr>
          <w:p w:rsidR="000A4A46" w:rsidRPr="00873006" w:rsidRDefault="000A4A46"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r w:rsidRPr="00873006">
              <w:rPr>
                <w:i/>
                <w:color w:val="auto"/>
                <w:sz w:val="24"/>
              </w:rPr>
              <w:t>Overview – very high level view of the requirement (lacks detail)</w:t>
            </w:r>
          </w:p>
        </w:tc>
      </w:tr>
      <w:tr w:rsidR="00873006" w:rsidRPr="00873006" w:rsidTr="000A4A46">
        <w:trPr>
          <w:trHeight w:val="287"/>
        </w:trPr>
        <w:tc>
          <w:tcPr>
            <w:tcW w:w="3168" w:type="dxa"/>
            <w:gridSpan w:val="2"/>
            <w:shd w:val="clear" w:color="auto" w:fill="FFFFFF"/>
          </w:tcPr>
          <w:p w:rsidR="000A4A46" w:rsidRPr="00873006" w:rsidRDefault="000A4A46" w:rsidP="009B4BB4">
            <w:pPr>
              <w:pStyle w:val="JEFFLectureNotes"/>
              <w:rPr>
                <w:color w:val="auto"/>
                <w:sz w:val="24"/>
              </w:rPr>
            </w:pPr>
            <w:r w:rsidRPr="00873006">
              <w:rPr>
                <w:b/>
                <w:color w:val="auto"/>
                <w:sz w:val="24"/>
              </w:rPr>
              <w:t>Stakeholders:</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Customer, Administrator</w:t>
            </w:r>
          </w:p>
        </w:tc>
      </w:tr>
      <w:tr w:rsidR="00873006" w:rsidRPr="00873006" w:rsidTr="000A4A46">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Goal:</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Allow a customer to create an account</w:t>
            </w:r>
          </w:p>
        </w:tc>
      </w:tr>
      <w:tr w:rsidR="00873006" w:rsidRPr="00873006" w:rsidTr="000A4A46">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Quality requirements:</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5. The system shall commit user updates to his/her account information within 3 seconds.</w:t>
            </w:r>
          </w:p>
          <w:p w:rsidR="000A4A46" w:rsidRPr="00873006" w:rsidRDefault="000A4A46" w:rsidP="009B4BB4">
            <w:pPr>
              <w:pStyle w:val="JEFFLectureNotes"/>
              <w:rPr>
                <w:i/>
                <w:color w:val="auto"/>
                <w:sz w:val="24"/>
              </w:rPr>
            </w:pPr>
            <w:r w:rsidRPr="00873006">
              <w:rPr>
                <w:i/>
                <w:color w:val="auto"/>
                <w:sz w:val="24"/>
              </w:rPr>
              <w:t>14. The system shall hash and salt passwords as follows, SHA-224((first 6 characters of password) append (MD5 of username) append (remaining characters of password in reverse order)).</w:t>
            </w:r>
          </w:p>
        </w:tc>
      </w:tr>
      <w:tr w:rsidR="00873006" w:rsidRPr="00873006" w:rsidTr="000A4A46">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Pre-Conditions:</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0A4A46">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Post-Conditions:</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The Customer must have an account</w:t>
            </w:r>
          </w:p>
        </w:tc>
      </w:tr>
      <w:tr w:rsidR="00873006" w:rsidRPr="00873006" w:rsidTr="000A4A46">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Relationships:</w:t>
            </w:r>
          </w:p>
        </w:tc>
        <w:tc>
          <w:tcPr>
            <w:tcW w:w="6120" w:type="dxa"/>
            <w:gridSpan w:val="3"/>
            <w:shd w:val="clear" w:color="auto" w:fill="FFFFFF"/>
          </w:tcPr>
          <w:p w:rsidR="000A4A46" w:rsidRPr="00873006" w:rsidRDefault="000A4A46" w:rsidP="009B4BB4">
            <w:pPr>
              <w:pStyle w:val="JEFFLectureNotes"/>
              <w:rPr>
                <w:color w:val="auto"/>
                <w:sz w:val="24"/>
              </w:rPr>
            </w:pPr>
          </w:p>
        </w:tc>
      </w:tr>
      <w:tr w:rsidR="00873006" w:rsidRPr="00873006" w:rsidTr="000A4A46">
        <w:tc>
          <w:tcPr>
            <w:tcW w:w="804" w:type="dxa"/>
            <w:vMerge w:val="restart"/>
            <w:shd w:val="clear" w:color="auto" w:fill="FFFFFF"/>
            <w:vAlign w:val="center"/>
          </w:tcPr>
          <w:p w:rsidR="000A4A46" w:rsidRPr="00873006" w:rsidRDefault="000A4A46" w:rsidP="009B4BB4">
            <w:pPr>
              <w:pStyle w:val="JEFFLectureNotes"/>
              <w:rPr>
                <w:color w:val="auto"/>
                <w:sz w:val="24"/>
              </w:rPr>
            </w:pPr>
          </w:p>
        </w:tc>
        <w:tc>
          <w:tcPr>
            <w:tcW w:w="2364" w:type="dxa"/>
            <w:shd w:val="clear" w:color="auto" w:fill="FFFFFF"/>
            <w:vAlign w:val="center"/>
          </w:tcPr>
          <w:p w:rsidR="000A4A46" w:rsidRPr="00873006" w:rsidRDefault="000A4A46" w:rsidP="009B4BB4">
            <w:pPr>
              <w:pStyle w:val="JEFFLectureNotes"/>
              <w:rPr>
                <w:b/>
                <w:color w:val="auto"/>
                <w:sz w:val="24"/>
              </w:rPr>
            </w:pPr>
            <w:r w:rsidRPr="00873006">
              <w:rPr>
                <w:b/>
                <w:color w:val="auto"/>
                <w:sz w:val="24"/>
              </w:rPr>
              <w:t>Include:</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0A4A46">
        <w:tc>
          <w:tcPr>
            <w:tcW w:w="804" w:type="dxa"/>
            <w:vMerge/>
            <w:shd w:val="clear" w:color="auto" w:fill="FFFFFF"/>
            <w:vAlign w:val="center"/>
          </w:tcPr>
          <w:p w:rsidR="000A4A46" w:rsidRPr="00873006" w:rsidRDefault="000A4A46" w:rsidP="009B4BB4">
            <w:pPr>
              <w:pStyle w:val="JEFFLectureNotes"/>
              <w:rPr>
                <w:color w:val="auto"/>
                <w:sz w:val="24"/>
              </w:rPr>
            </w:pPr>
          </w:p>
        </w:tc>
        <w:tc>
          <w:tcPr>
            <w:tcW w:w="2364" w:type="dxa"/>
            <w:shd w:val="clear" w:color="auto" w:fill="FFFFFF"/>
            <w:vAlign w:val="center"/>
          </w:tcPr>
          <w:p w:rsidR="000A4A46" w:rsidRPr="00873006" w:rsidRDefault="000A4A46" w:rsidP="009B4BB4">
            <w:pPr>
              <w:pStyle w:val="JEFFLectureNotes"/>
              <w:rPr>
                <w:b/>
                <w:color w:val="auto"/>
                <w:sz w:val="24"/>
              </w:rPr>
            </w:pPr>
            <w:r w:rsidRPr="00873006">
              <w:rPr>
                <w:b/>
                <w:color w:val="auto"/>
                <w:sz w:val="24"/>
              </w:rPr>
              <w:t>Extend:</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0A4A46">
        <w:tc>
          <w:tcPr>
            <w:tcW w:w="804" w:type="dxa"/>
            <w:vMerge/>
            <w:shd w:val="clear" w:color="auto" w:fill="FFFFFF"/>
            <w:vAlign w:val="center"/>
          </w:tcPr>
          <w:p w:rsidR="000A4A46" w:rsidRPr="00873006" w:rsidRDefault="000A4A46" w:rsidP="009B4BB4">
            <w:pPr>
              <w:pStyle w:val="JEFFLectureNotes"/>
              <w:rPr>
                <w:color w:val="auto"/>
                <w:sz w:val="24"/>
              </w:rPr>
            </w:pPr>
          </w:p>
        </w:tc>
        <w:tc>
          <w:tcPr>
            <w:tcW w:w="2364" w:type="dxa"/>
            <w:shd w:val="clear" w:color="auto" w:fill="FFFFFF"/>
            <w:vAlign w:val="center"/>
          </w:tcPr>
          <w:p w:rsidR="000A4A46" w:rsidRPr="00873006" w:rsidRDefault="000A4A46" w:rsidP="009B4BB4">
            <w:pPr>
              <w:pStyle w:val="JEFFLectureNotes"/>
              <w:rPr>
                <w:b/>
                <w:color w:val="auto"/>
                <w:sz w:val="24"/>
              </w:rPr>
            </w:pPr>
            <w:r w:rsidRPr="00873006">
              <w:rPr>
                <w:b/>
                <w:color w:val="auto"/>
                <w:sz w:val="24"/>
              </w:rPr>
              <w:t>Generalization:</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0A4A46">
        <w:tc>
          <w:tcPr>
            <w:tcW w:w="3168" w:type="dxa"/>
            <w:gridSpan w:val="2"/>
            <w:vMerge w:val="restart"/>
            <w:shd w:val="clear" w:color="auto" w:fill="FFFFFF"/>
          </w:tcPr>
          <w:p w:rsidR="000A4A46" w:rsidRPr="00873006" w:rsidRDefault="000A4A46" w:rsidP="009B4BB4">
            <w:pPr>
              <w:pStyle w:val="JEFFLectureNotes"/>
              <w:rPr>
                <w:b/>
                <w:color w:val="auto"/>
                <w:sz w:val="24"/>
              </w:rPr>
            </w:pPr>
            <w:r w:rsidRPr="00873006">
              <w:rPr>
                <w:b/>
                <w:color w:val="auto"/>
                <w:sz w:val="24"/>
              </w:rPr>
              <w:t>Trigger:</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External</w:t>
            </w:r>
          </w:p>
        </w:tc>
      </w:tr>
      <w:tr w:rsidR="00873006" w:rsidRPr="00873006" w:rsidTr="000A4A46">
        <w:tc>
          <w:tcPr>
            <w:tcW w:w="3168" w:type="dxa"/>
            <w:gridSpan w:val="2"/>
            <w:vMerge/>
            <w:shd w:val="clear" w:color="auto" w:fill="FFFFFF"/>
          </w:tcPr>
          <w:p w:rsidR="000A4A46" w:rsidRPr="00873006" w:rsidRDefault="000A4A46" w:rsidP="009B4BB4">
            <w:pPr>
              <w:pStyle w:val="JEFFLectureNotes"/>
              <w:rPr>
                <w:b/>
                <w:color w:val="auto"/>
                <w:sz w:val="24"/>
              </w:rPr>
            </w:pP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A Customer selects the create account option</w:t>
            </w:r>
          </w:p>
        </w:tc>
      </w:tr>
      <w:tr w:rsidR="00873006" w:rsidRPr="00873006" w:rsidTr="000A4A46">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Normal Flow of Events:</w:t>
            </w:r>
          </w:p>
        </w:tc>
        <w:tc>
          <w:tcPr>
            <w:tcW w:w="6120" w:type="dxa"/>
            <w:gridSpan w:val="3"/>
            <w:shd w:val="clear" w:color="auto" w:fill="FFFFFF"/>
          </w:tcPr>
          <w:p w:rsidR="000A4A46" w:rsidRPr="00873006" w:rsidRDefault="000A4A46" w:rsidP="000A4A46">
            <w:pPr>
              <w:pStyle w:val="JEFFLectureNotes"/>
              <w:numPr>
                <w:ilvl w:val="0"/>
                <w:numId w:val="13"/>
              </w:numPr>
              <w:rPr>
                <w:i/>
                <w:color w:val="auto"/>
                <w:sz w:val="24"/>
              </w:rPr>
            </w:pPr>
            <w:r w:rsidRPr="00873006">
              <w:rPr>
                <w:i/>
                <w:color w:val="auto"/>
                <w:sz w:val="24"/>
              </w:rPr>
              <w:t>A Customer enters their email address and password, and they confirm their password.</w:t>
            </w:r>
          </w:p>
          <w:p w:rsidR="000A4A46" w:rsidRPr="00873006" w:rsidRDefault="000A4A46" w:rsidP="000A4A46">
            <w:pPr>
              <w:pStyle w:val="JEFFLectureNotes"/>
              <w:numPr>
                <w:ilvl w:val="0"/>
                <w:numId w:val="13"/>
              </w:numPr>
              <w:rPr>
                <w:i/>
                <w:color w:val="auto"/>
                <w:sz w:val="24"/>
              </w:rPr>
            </w:pPr>
            <w:r w:rsidRPr="00873006">
              <w:rPr>
                <w:i/>
                <w:color w:val="auto"/>
                <w:sz w:val="24"/>
              </w:rPr>
              <w:t>The System validates that the given email address is not in use.</w:t>
            </w:r>
          </w:p>
          <w:p w:rsidR="000A4A46" w:rsidRPr="00873006" w:rsidRDefault="000A4A46" w:rsidP="000A4A46">
            <w:pPr>
              <w:pStyle w:val="JEFFLectureNotes"/>
              <w:numPr>
                <w:ilvl w:val="0"/>
                <w:numId w:val="13"/>
              </w:numPr>
              <w:rPr>
                <w:i/>
                <w:color w:val="auto"/>
                <w:sz w:val="24"/>
              </w:rPr>
            </w:pPr>
            <w:r w:rsidRPr="00873006">
              <w:rPr>
                <w:i/>
                <w:color w:val="auto"/>
                <w:sz w:val="24"/>
              </w:rPr>
              <w:t>The System validates that the given password and confirmation password match.</w:t>
            </w:r>
          </w:p>
          <w:p w:rsidR="000A4A46" w:rsidRPr="00873006" w:rsidRDefault="000A4A46" w:rsidP="000A4A46">
            <w:pPr>
              <w:pStyle w:val="JEFFLectureNotes"/>
              <w:numPr>
                <w:ilvl w:val="0"/>
                <w:numId w:val="13"/>
              </w:numPr>
              <w:rPr>
                <w:i/>
                <w:color w:val="auto"/>
                <w:sz w:val="24"/>
              </w:rPr>
            </w:pPr>
            <w:r w:rsidRPr="00873006">
              <w:rPr>
                <w:i/>
                <w:color w:val="auto"/>
                <w:sz w:val="24"/>
              </w:rPr>
              <w:t>The System updates persistent storage with the new account.</w:t>
            </w:r>
          </w:p>
          <w:p w:rsidR="000A4A46" w:rsidRPr="00873006" w:rsidRDefault="000A4A46" w:rsidP="000A4A46">
            <w:pPr>
              <w:pStyle w:val="JEFFLectureNotes"/>
              <w:numPr>
                <w:ilvl w:val="0"/>
                <w:numId w:val="13"/>
              </w:numPr>
              <w:rPr>
                <w:i/>
                <w:color w:val="auto"/>
                <w:sz w:val="24"/>
              </w:rPr>
            </w:pPr>
            <w:r w:rsidRPr="00873006">
              <w:rPr>
                <w:i/>
                <w:color w:val="auto"/>
                <w:sz w:val="24"/>
              </w:rPr>
              <w:t>The Customer is authenticated.</w:t>
            </w:r>
          </w:p>
        </w:tc>
      </w:tr>
      <w:tr w:rsidR="00873006" w:rsidRPr="00873006" w:rsidTr="000A4A46">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Sub-flows:</w:t>
            </w:r>
          </w:p>
        </w:tc>
        <w:tc>
          <w:tcPr>
            <w:tcW w:w="6120" w:type="dxa"/>
            <w:gridSpan w:val="3"/>
            <w:shd w:val="clear" w:color="auto" w:fill="FFFFFF"/>
          </w:tcPr>
          <w:p w:rsidR="000A4A46" w:rsidRPr="00873006" w:rsidRDefault="000A4A46" w:rsidP="009B4BB4">
            <w:pPr>
              <w:pStyle w:val="JEFFLectureNotes"/>
              <w:rPr>
                <w:i/>
                <w:color w:val="auto"/>
                <w:sz w:val="24"/>
              </w:rPr>
            </w:pPr>
            <w:r w:rsidRPr="00873006">
              <w:rPr>
                <w:i/>
                <w:color w:val="auto"/>
                <w:sz w:val="24"/>
                <w:lang w:val="en-GB"/>
              </w:rPr>
              <w:t>None</w:t>
            </w:r>
          </w:p>
        </w:tc>
      </w:tr>
      <w:tr w:rsidR="00873006" w:rsidRPr="00873006" w:rsidTr="000A4A46">
        <w:trPr>
          <w:trHeight w:val="620"/>
        </w:trPr>
        <w:tc>
          <w:tcPr>
            <w:tcW w:w="9288" w:type="dxa"/>
            <w:gridSpan w:val="5"/>
            <w:shd w:val="clear" w:color="auto" w:fill="FFFFFF"/>
          </w:tcPr>
          <w:p w:rsidR="000A4A46" w:rsidRPr="00873006" w:rsidRDefault="000A4A46" w:rsidP="009B4BB4">
            <w:pPr>
              <w:pStyle w:val="JEFFLectureNotes"/>
              <w:rPr>
                <w:i/>
                <w:color w:val="auto"/>
                <w:sz w:val="24"/>
              </w:rPr>
            </w:pPr>
            <w:r w:rsidRPr="00873006">
              <w:rPr>
                <w:b/>
                <w:color w:val="auto"/>
                <w:sz w:val="24"/>
              </w:rPr>
              <w:t>Alternative/Exception flows:</w:t>
            </w:r>
            <w:r w:rsidRPr="00873006">
              <w:rPr>
                <w:b/>
                <w:color w:val="auto"/>
                <w:sz w:val="24"/>
              </w:rPr>
              <w:br/>
            </w:r>
            <w:r w:rsidRPr="00873006">
              <w:rPr>
                <w:i/>
                <w:color w:val="auto"/>
                <w:sz w:val="24"/>
              </w:rPr>
              <w:t>2.</w:t>
            </w:r>
            <w:proofErr w:type="spellStart"/>
            <w:r w:rsidRPr="00873006">
              <w:rPr>
                <w:i/>
                <w:color w:val="auto"/>
                <w:sz w:val="24"/>
              </w:rPr>
              <w:t>a</w:t>
            </w:r>
            <w:proofErr w:type="spellEnd"/>
            <w:r w:rsidRPr="00873006">
              <w:rPr>
                <w:i/>
                <w:color w:val="auto"/>
                <w:sz w:val="24"/>
              </w:rPr>
              <w:t xml:space="preserve"> The email address is already in use</w:t>
            </w:r>
          </w:p>
          <w:p w:rsidR="000A4A46" w:rsidRPr="00873006" w:rsidRDefault="000A4A46" w:rsidP="009B4BB4">
            <w:pPr>
              <w:pStyle w:val="JEFFLectureNotes"/>
              <w:rPr>
                <w:i/>
                <w:color w:val="auto"/>
                <w:sz w:val="24"/>
              </w:rPr>
            </w:pPr>
            <w:r w:rsidRPr="00873006">
              <w:rPr>
                <w:i/>
                <w:color w:val="auto"/>
                <w:sz w:val="24"/>
              </w:rPr>
              <w:t xml:space="preserve">    2.a.1 The System displays the error “This email address is already in use”</w:t>
            </w:r>
          </w:p>
          <w:p w:rsidR="000A4A46" w:rsidRPr="00873006" w:rsidRDefault="000A4A46" w:rsidP="009B4BB4">
            <w:pPr>
              <w:pStyle w:val="JEFFLectureNotes"/>
              <w:rPr>
                <w:i/>
                <w:color w:val="auto"/>
                <w:sz w:val="24"/>
              </w:rPr>
            </w:pPr>
            <w:r w:rsidRPr="00873006">
              <w:rPr>
                <w:i/>
                <w:color w:val="auto"/>
                <w:sz w:val="24"/>
              </w:rPr>
              <w:t>3.</w:t>
            </w:r>
            <w:proofErr w:type="spellStart"/>
            <w:r w:rsidRPr="00873006">
              <w:rPr>
                <w:i/>
                <w:color w:val="auto"/>
                <w:sz w:val="24"/>
              </w:rPr>
              <w:t>a</w:t>
            </w:r>
            <w:proofErr w:type="spellEnd"/>
            <w:r w:rsidRPr="00873006">
              <w:rPr>
                <w:i/>
                <w:color w:val="auto"/>
                <w:sz w:val="24"/>
              </w:rPr>
              <w:t xml:space="preserve"> The password and password confirmation do not match</w:t>
            </w:r>
          </w:p>
          <w:p w:rsidR="000A4A46" w:rsidRPr="00873006" w:rsidRDefault="000A4A46" w:rsidP="009B4BB4">
            <w:pPr>
              <w:pStyle w:val="JEFFLectureNotes"/>
              <w:rPr>
                <w:b/>
                <w:color w:val="auto"/>
                <w:sz w:val="24"/>
              </w:rPr>
            </w:pPr>
            <w:r w:rsidRPr="00873006">
              <w:rPr>
                <w:i/>
                <w:color w:val="auto"/>
                <w:sz w:val="24"/>
              </w:rPr>
              <w:t xml:space="preserve">    3.a.1 The System displays the error “The password and password confirmation do not match”</w:t>
            </w:r>
          </w:p>
        </w:tc>
      </w:tr>
      <w:tr w:rsidR="00873006" w:rsidRPr="00873006" w:rsidTr="000A4A46">
        <w:trPr>
          <w:trHeight w:val="620"/>
        </w:trPr>
        <w:tc>
          <w:tcPr>
            <w:tcW w:w="9288" w:type="dxa"/>
            <w:gridSpan w:val="5"/>
            <w:shd w:val="clear" w:color="auto" w:fill="FFFFFF"/>
          </w:tcPr>
          <w:p w:rsidR="000A4A46" w:rsidRPr="00873006" w:rsidRDefault="000A4A46" w:rsidP="009B4BB4">
            <w:pPr>
              <w:pStyle w:val="JEFFLectureNotes"/>
              <w:rPr>
                <w:b/>
                <w:color w:val="auto"/>
                <w:sz w:val="24"/>
              </w:rPr>
            </w:pPr>
            <w:r w:rsidRPr="00873006">
              <w:rPr>
                <w:b/>
                <w:color w:val="auto"/>
                <w:sz w:val="24"/>
              </w:rPr>
              <w:t>Input Specification:</w:t>
            </w:r>
          </w:p>
          <w:p w:rsidR="000A4A46" w:rsidRPr="00873006" w:rsidRDefault="000A4A46" w:rsidP="009B4BB4">
            <w:pPr>
              <w:pStyle w:val="JEFFLectureNotes"/>
              <w:rPr>
                <w:color w:val="auto"/>
                <w:sz w:val="24"/>
              </w:rPr>
            </w:pPr>
            <w:r w:rsidRPr="00873006">
              <w:rPr>
                <w:color w:val="auto"/>
                <w:sz w:val="24"/>
              </w:rPr>
              <w:t>Email := RFC 2822 compliant</w:t>
            </w:r>
          </w:p>
        </w:tc>
      </w:tr>
      <w:tr w:rsidR="00873006" w:rsidRPr="00873006" w:rsidTr="000A4A46">
        <w:trPr>
          <w:trHeight w:val="620"/>
        </w:trPr>
        <w:tc>
          <w:tcPr>
            <w:tcW w:w="9288" w:type="dxa"/>
            <w:gridSpan w:val="5"/>
            <w:shd w:val="clear" w:color="auto" w:fill="FFFFFF"/>
          </w:tcPr>
          <w:p w:rsidR="000A4A46" w:rsidRPr="00873006" w:rsidRDefault="000A4A46" w:rsidP="009B4BB4">
            <w:pPr>
              <w:pStyle w:val="JEFFLectureNotes"/>
              <w:rPr>
                <w:b/>
                <w:color w:val="auto"/>
                <w:sz w:val="24"/>
              </w:rPr>
            </w:pPr>
            <w:r w:rsidRPr="00873006">
              <w:rPr>
                <w:b/>
                <w:color w:val="auto"/>
                <w:sz w:val="24"/>
              </w:rPr>
              <w:t>Functional Specification:</w:t>
            </w:r>
          </w:p>
          <w:p w:rsidR="000A4A46" w:rsidRPr="00873006" w:rsidRDefault="000A4A46" w:rsidP="009B4BB4">
            <w:pPr>
              <w:pStyle w:val="JEFFLectureNotes"/>
              <w:rPr>
                <w:b/>
                <w:color w:val="auto"/>
                <w:sz w:val="24"/>
              </w:rPr>
            </w:pPr>
            <w:r w:rsidRPr="00873006">
              <w:rPr>
                <w:b/>
                <w:noProof/>
                <w:color w:val="auto"/>
                <w:sz w:val="24"/>
              </w:rPr>
              <w:drawing>
                <wp:inline distT="0" distB="0" distL="0" distR="0" wp14:anchorId="13962196" wp14:editId="01933D8E">
                  <wp:extent cx="5562571" cy="4412973"/>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668" cy="4413843"/>
                          </a:xfrm>
                          <a:prstGeom prst="rect">
                            <a:avLst/>
                          </a:prstGeom>
                        </pic:spPr>
                      </pic:pic>
                    </a:graphicData>
                  </a:graphic>
                </wp:inline>
              </w:drawing>
            </w:r>
          </w:p>
        </w:tc>
      </w:tr>
    </w:tbl>
    <w:p w:rsidR="000A4A46" w:rsidRPr="00873006" w:rsidRDefault="000A4A46" w:rsidP="000A4A46">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0A4A46" w:rsidRPr="00873006" w:rsidRDefault="000A4A46"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4605" w:type="dxa"/>
            <w:gridSpan w:val="3"/>
            <w:shd w:val="clear" w:color="auto" w:fill="FFFFFF"/>
          </w:tcPr>
          <w:p w:rsidR="000A4A46" w:rsidRPr="00873006" w:rsidRDefault="000A4A46"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 xml:space="preserve">Jonesborough Farmer’s Market Sales </w:t>
            </w:r>
            <w:r w:rsidRPr="00873006">
              <w:rPr>
                <w:i/>
                <w:color w:val="auto"/>
                <w:sz w:val="24"/>
              </w:rPr>
              <w:lastRenderedPageBreak/>
              <w:t>System and Website</w:t>
            </w:r>
          </w:p>
        </w:tc>
        <w:tc>
          <w:tcPr>
            <w:tcW w:w="6123"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lastRenderedPageBreak/>
              <w:t>Product version:</w:t>
            </w:r>
            <w:r w:rsidRPr="00873006">
              <w:rPr>
                <w:b/>
                <w:color w:val="auto"/>
                <w:sz w:val="24"/>
              </w:rPr>
              <w:br/>
            </w:r>
            <w:r w:rsidRPr="00873006">
              <w:rPr>
                <w:i/>
                <w:color w:val="auto"/>
                <w:sz w:val="24"/>
              </w:rPr>
              <w:t>1.0</w:t>
            </w:r>
          </w:p>
        </w:tc>
      </w:tr>
      <w:tr w:rsidR="00873006" w:rsidRPr="00873006" w:rsidTr="009B4BB4">
        <w:trPr>
          <w:trHeight w:val="368"/>
        </w:trPr>
        <w:tc>
          <w:tcPr>
            <w:tcW w:w="4605" w:type="dxa"/>
            <w:gridSpan w:val="3"/>
            <w:shd w:val="clear" w:color="auto" w:fill="FFFFFF"/>
          </w:tcPr>
          <w:p w:rsidR="000A4A46" w:rsidRPr="00873006" w:rsidRDefault="000A4A46" w:rsidP="009B4BB4">
            <w:pPr>
              <w:pStyle w:val="JEFFLectureNotes"/>
              <w:rPr>
                <w:b/>
                <w:color w:val="auto"/>
                <w:sz w:val="24"/>
              </w:rPr>
            </w:pPr>
            <w:r w:rsidRPr="00873006">
              <w:rPr>
                <w:b/>
                <w:color w:val="auto"/>
                <w:sz w:val="24"/>
              </w:rPr>
              <w:lastRenderedPageBreak/>
              <w:t xml:space="preserve">Primary Actors: </w:t>
            </w:r>
            <w:r w:rsidRPr="00873006">
              <w:rPr>
                <w:b/>
                <w:color w:val="auto"/>
                <w:sz w:val="24"/>
              </w:rPr>
              <w:br/>
            </w:r>
            <w:r w:rsidRPr="00873006">
              <w:rPr>
                <w:i/>
                <w:color w:val="auto"/>
                <w:sz w:val="24"/>
              </w:rPr>
              <w:t>Customer</w:t>
            </w:r>
          </w:p>
        </w:tc>
        <w:tc>
          <w:tcPr>
            <w:tcW w:w="1400" w:type="dxa"/>
            <w:shd w:val="clear" w:color="auto" w:fill="FFFFFF"/>
          </w:tcPr>
          <w:p w:rsidR="000A4A46" w:rsidRPr="00873006" w:rsidRDefault="000A4A46"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6</w:t>
            </w:r>
          </w:p>
        </w:tc>
        <w:tc>
          <w:tcPr>
            <w:tcW w:w="4723" w:type="dxa"/>
            <w:shd w:val="clear" w:color="auto" w:fill="FFFFFF"/>
          </w:tcPr>
          <w:p w:rsidR="000A4A46" w:rsidRPr="00873006" w:rsidRDefault="000A4A46"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High</w:t>
            </w:r>
          </w:p>
        </w:tc>
      </w:tr>
      <w:tr w:rsidR="00873006" w:rsidRPr="00873006" w:rsidTr="009B4BB4">
        <w:tc>
          <w:tcPr>
            <w:tcW w:w="4605" w:type="dxa"/>
            <w:gridSpan w:val="3"/>
            <w:shd w:val="clear" w:color="auto" w:fill="FFFFFF"/>
          </w:tcPr>
          <w:p w:rsidR="000A4A46" w:rsidRPr="00873006" w:rsidRDefault="000A4A46" w:rsidP="009B4BB4">
            <w:pPr>
              <w:pStyle w:val="JEFFLectureNotes"/>
              <w:tabs>
                <w:tab w:val="left" w:pos="2896"/>
              </w:tabs>
              <w:rPr>
                <w:i/>
                <w:color w:val="auto"/>
                <w:sz w:val="24"/>
              </w:rPr>
            </w:pPr>
            <w:r w:rsidRPr="00873006">
              <w:rPr>
                <w:b/>
                <w:color w:val="auto"/>
                <w:sz w:val="24"/>
              </w:rPr>
              <w:t xml:space="preserve">Use Case Name: </w:t>
            </w:r>
            <w:r w:rsidRPr="00873006">
              <w:rPr>
                <w:b/>
                <w:color w:val="auto"/>
                <w:sz w:val="24"/>
              </w:rPr>
              <w:tab/>
            </w:r>
            <w:r w:rsidRPr="00873006">
              <w:rPr>
                <w:b/>
                <w:color w:val="auto"/>
                <w:sz w:val="24"/>
              </w:rPr>
              <w:br/>
            </w:r>
            <w:r w:rsidRPr="00873006">
              <w:rPr>
                <w:i/>
                <w:color w:val="auto"/>
                <w:sz w:val="24"/>
              </w:rPr>
              <w:t>Customer View Order History</w:t>
            </w:r>
          </w:p>
        </w:tc>
        <w:tc>
          <w:tcPr>
            <w:tcW w:w="6123" w:type="dxa"/>
            <w:gridSpan w:val="2"/>
            <w:shd w:val="clear" w:color="auto" w:fill="FFFFFF"/>
          </w:tcPr>
          <w:p w:rsidR="000A4A46" w:rsidRPr="00873006" w:rsidRDefault="000A4A46"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r w:rsidRPr="00873006">
              <w:rPr>
                <w:i/>
                <w:color w:val="auto"/>
                <w:sz w:val="24"/>
              </w:rPr>
              <w:t>Overview – very high level view of the requirement (lacks detail)</w:t>
            </w:r>
          </w:p>
        </w:tc>
      </w:tr>
      <w:tr w:rsidR="00873006" w:rsidRPr="00873006" w:rsidTr="009B4BB4">
        <w:trPr>
          <w:trHeight w:val="287"/>
        </w:trPr>
        <w:tc>
          <w:tcPr>
            <w:tcW w:w="3168" w:type="dxa"/>
            <w:gridSpan w:val="2"/>
            <w:shd w:val="clear" w:color="auto" w:fill="FFFFFF"/>
          </w:tcPr>
          <w:p w:rsidR="000A4A46" w:rsidRPr="00873006" w:rsidRDefault="000A4A46"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Customer</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Goal:</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Allow a Customer to view their order history</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The Customer must be logged in</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0A4A46" w:rsidRPr="00873006" w:rsidRDefault="000A4A46" w:rsidP="009B4BB4">
            <w:pPr>
              <w:pStyle w:val="JEFFLectureNotes"/>
              <w:rPr>
                <w:color w:val="auto"/>
                <w:sz w:val="24"/>
              </w:rPr>
            </w:pPr>
          </w:p>
        </w:tc>
      </w:tr>
      <w:tr w:rsidR="00873006" w:rsidRPr="00873006" w:rsidTr="009B4BB4">
        <w:tc>
          <w:tcPr>
            <w:tcW w:w="804" w:type="dxa"/>
            <w:vMerge w:val="restart"/>
            <w:shd w:val="clear" w:color="auto" w:fill="FFFFFF"/>
            <w:vAlign w:val="center"/>
          </w:tcPr>
          <w:p w:rsidR="000A4A46" w:rsidRPr="00873006" w:rsidRDefault="000A4A46" w:rsidP="009B4BB4">
            <w:pPr>
              <w:pStyle w:val="JEFFLectureNotes"/>
              <w:rPr>
                <w:color w:val="auto"/>
                <w:sz w:val="24"/>
              </w:rPr>
            </w:pPr>
          </w:p>
        </w:tc>
        <w:tc>
          <w:tcPr>
            <w:tcW w:w="2364" w:type="dxa"/>
            <w:shd w:val="clear" w:color="auto" w:fill="FFFFFF"/>
            <w:vAlign w:val="center"/>
          </w:tcPr>
          <w:p w:rsidR="000A4A46" w:rsidRPr="00873006" w:rsidRDefault="000A4A46" w:rsidP="009B4BB4">
            <w:pPr>
              <w:pStyle w:val="JEFFLectureNotes"/>
              <w:rPr>
                <w:b/>
                <w:color w:val="auto"/>
                <w:sz w:val="24"/>
              </w:rPr>
            </w:pPr>
            <w:r w:rsidRPr="00873006">
              <w:rPr>
                <w:b/>
                <w:color w:val="auto"/>
                <w:sz w:val="24"/>
              </w:rPr>
              <w:t>Include:</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0A4A46" w:rsidRPr="00873006" w:rsidRDefault="000A4A46" w:rsidP="009B4BB4">
            <w:pPr>
              <w:pStyle w:val="JEFFLectureNotes"/>
              <w:rPr>
                <w:color w:val="auto"/>
                <w:sz w:val="24"/>
              </w:rPr>
            </w:pPr>
          </w:p>
        </w:tc>
        <w:tc>
          <w:tcPr>
            <w:tcW w:w="2364" w:type="dxa"/>
            <w:shd w:val="clear" w:color="auto" w:fill="FFFFFF"/>
            <w:vAlign w:val="center"/>
          </w:tcPr>
          <w:p w:rsidR="000A4A46" w:rsidRPr="00873006" w:rsidRDefault="000A4A46" w:rsidP="009B4BB4">
            <w:pPr>
              <w:pStyle w:val="JEFFLectureNotes"/>
              <w:rPr>
                <w:b/>
                <w:color w:val="auto"/>
                <w:sz w:val="24"/>
              </w:rPr>
            </w:pPr>
            <w:r w:rsidRPr="00873006">
              <w:rPr>
                <w:b/>
                <w:color w:val="auto"/>
                <w:sz w:val="24"/>
              </w:rPr>
              <w:t>Extend:</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0A4A46" w:rsidRPr="00873006" w:rsidRDefault="000A4A46" w:rsidP="009B4BB4">
            <w:pPr>
              <w:pStyle w:val="JEFFLectureNotes"/>
              <w:rPr>
                <w:color w:val="auto"/>
                <w:sz w:val="24"/>
              </w:rPr>
            </w:pPr>
          </w:p>
        </w:tc>
        <w:tc>
          <w:tcPr>
            <w:tcW w:w="2364" w:type="dxa"/>
            <w:shd w:val="clear" w:color="auto" w:fill="FFFFFF"/>
            <w:vAlign w:val="center"/>
          </w:tcPr>
          <w:p w:rsidR="000A4A46" w:rsidRPr="00873006" w:rsidRDefault="000A4A46"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9B4BB4">
        <w:tc>
          <w:tcPr>
            <w:tcW w:w="3168" w:type="dxa"/>
            <w:gridSpan w:val="2"/>
            <w:vMerge w:val="restart"/>
            <w:shd w:val="clear" w:color="auto" w:fill="FFFFFF"/>
          </w:tcPr>
          <w:p w:rsidR="000A4A46" w:rsidRPr="00873006" w:rsidRDefault="000A4A46" w:rsidP="009B4BB4">
            <w:pPr>
              <w:pStyle w:val="JEFFLectureNotes"/>
              <w:rPr>
                <w:b/>
                <w:color w:val="auto"/>
                <w:sz w:val="24"/>
              </w:rPr>
            </w:pPr>
            <w:r w:rsidRPr="00873006">
              <w:rPr>
                <w:b/>
                <w:color w:val="auto"/>
                <w:sz w:val="24"/>
              </w:rPr>
              <w:t>Trigger:</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External</w:t>
            </w:r>
          </w:p>
        </w:tc>
      </w:tr>
      <w:tr w:rsidR="00873006" w:rsidRPr="00873006" w:rsidTr="009B4BB4">
        <w:tc>
          <w:tcPr>
            <w:tcW w:w="3168" w:type="dxa"/>
            <w:gridSpan w:val="2"/>
            <w:vMerge/>
            <w:shd w:val="clear" w:color="auto" w:fill="FFFFFF"/>
          </w:tcPr>
          <w:p w:rsidR="000A4A46" w:rsidRPr="00873006" w:rsidRDefault="000A4A46" w:rsidP="009B4BB4">
            <w:pPr>
              <w:pStyle w:val="JEFFLectureNotes"/>
              <w:rPr>
                <w:b/>
                <w:color w:val="auto"/>
                <w:sz w:val="24"/>
              </w:rPr>
            </w:pP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A Customer selects the view order history</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0A4A46" w:rsidRPr="00873006" w:rsidRDefault="000A4A46" w:rsidP="000A4A46">
            <w:pPr>
              <w:pStyle w:val="JEFFLectureNotes"/>
              <w:numPr>
                <w:ilvl w:val="0"/>
                <w:numId w:val="14"/>
              </w:numPr>
              <w:rPr>
                <w:i/>
                <w:color w:val="auto"/>
                <w:sz w:val="24"/>
              </w:rPr>
            </w:pPr>
            <w:r w:rsidRPr="00873006">
              <w:rPr>
                <w:i/>
                <w:color w:val="auto"/>
                <w:sz w:val="24"/>
              </w:rPr>
              <w:t>System displays the Customer’s order history. Each order includes the price, quantity, whether it has been paid for or not, the pickup date, and the total.</w:t>
            </w:r>
          </w:p>
        </w:tc>
      </w:tr>
      <w:tr w:rsidR="00873006" w:rsidRPr="00873006" w:rsidTr="009B4BB4">
        <w:tc>
          <w:tcPr>
            <w:tcW w:w="3168" w:type="dxa"/>
            <w:gridSpan w:val="2"/>
            <w:shd w:val="clear" w:color="auto" w:fill="FFFFFF"/>
          </w:tcPr>
          <w:p w:rsidR="000A4A46" w:rsidRPr="00873006" w:rsidRDefault="000A4A46"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0A4A46" w:rsidRPr="00873006" w:rsidRDefault="000A4A46" w:rsidP="009B4BB4">
            <w:pPr>
              <w:pStyle w:val="JEFFLectureNotes"/>
              <w:rPr>
                <w:i/>
                <w:color w:val="auto"/>
                <w:sz w:val="24"/>
              </w:rPr>
            </w:pPr>
            <w:r w:rsidRPr="00873006">
              <w:rPr>
                <w:i/>
                <w:color w:val="auto"/>
                <w:sz w:val="24"/>
              </w:rPr>
              <w:t>None</w:t>
            </w:r>
          </w:p>
        </w:tc>
      </w:tr>
      <w:tr w:rsidR="00873006" w:rsidRPr="00873006" w:rsidTr="009B4BB4">
        <w:trPr>
          <w:trHeight w:val="620"/>
        </w:trPr>
        <w:tc>
          <w:tcPr>
            <w:tcW w:w="10728" w:type="dxa"/>
            <w:gridSpan w:val="5"/>
            <w:shd w:val="clear" w:color="auto" w:fill="FFFFFF"/>
          </w:tcPr>
          <w:p w:rsidR="000A4A46" w:rsidRPr="00873006" w:rsidRDefault="000A4A46" w:rsidP="009B4BB4">
            <w:pPr>
              <w:pStyle w:val="JEFFLectureNotes"/>
              <w:rPr>
                <w:b/>
                <w:color w:val="auto"/>
                <w:sz w:val="24"/>
              </w:rPr>
            </w:pPr>
            <w:r w:rsidRPr="00873006">
              <w:rPr>
                <w:b/>
                <w:color w:val="auto"/>
                <w:sz w:val="24"/>
              </w:rPr>
              <w:t>Alternative/Exception flows:</w:t>
            </w:r>
            <w:r w:rsidRPr="00873006">
              <w:rPr>
                <w:b/>
                <w:color w:val="auto"/>
                <w:sz w:val="24"/>
              </w:rPr>
              <w:br/>
            </w:r>
            <w:r w:rsidRPr="00873006">
              <w:rPr>
                <w:i/>
                <w:color w:val="auto"/>
                <w:sz w:val="24"/>
              </w:rPr>
              <w:t>None</w:t>
            </w:r>
          </w:p>
        </w:tc>
      </w:tr>
    </w:tbl>
    <w:p w:rsidR="000A4A46" w:rsidRPr="00873006" w:rsidRDefault="000A4A46" w:rsidP="000A4A46">
      <w:pPr>
        <w:pStyle w:val="JEFFLectureNotes"/>
        <w:rPr>
          <w:color w:val="auto"/>
        </w:rPr>
      </w:pPr>
      <w:r w:rsidRPr="00873006">
        <w:rPr>
          <w:color w:val="auto"/>
        </w:rPr>
        <w:t> </w:t>
      </w:r>
    </w:p>
    <w:p w:rsidR="005234BD" w:rsidRPr="00873006" w:rsidRDefault="005234BD" w:rsidP="005234BD">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234BD" w:rsidRPr="00873006" w:rsidRDefault="005234BD" w:rsidP="009B4BB4">
            <w:pPr>
              <w:pStyle w:val="JEFFLectureNotes"/>
              <w:rPr>
                <w:b/>
                <w:color w:val="auto"/>
                <w:sz w:val="24"/>
              </w:rPr>
            </w:pPr>
            <w:r w:rsidRPr="00873006">
              <w:rPr>
                <w:i/>
                <w:noProof/>
                <w:color w:val="auto"/>
                <w:sz w:val="24"/>
              </w:rPr>
              <w:lastRenderedPageBreak/>
              <w:drawing>
                <wp:inline distT="0" distB="0" distL="0" distR="0" wp14:anchorId="4C206C09" wp14:editId="12DD7E3F">
                  <wp:extent cx="5748537" cy="4164496"/>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8660" cy="4164585"/>
                          </a:xfrm>
                          <a:prstGeom prst="rect">
                            <a:avLst/>
                          </a:prstGeom>
                        </pic:spPr>
                      </pic:pic>
                    </a:graphicData>
                  </a:graphic>
                </wp:inline>
              </w:drawing>
            </w:r>
          </w:p>
        </w:tc>
      </w:tr>
      <w:tr w:rsidR="00873006" w:rsidRPr="00873006" w:rsidTr="009B4BB4">
        <w:trPr>
          <w:trHeight w:val="368"/>
        </w:trPr>
        <w:tc>
          <w:tcPr>
            <w:tcW w:w="4605" w:type="dxa"/>
            <w:gridSpan w:val="3"/>
            <w:shd w:val="clear" w:color="auto" w:fill="FFFFFF"/>
          </w:tcPr>
          <w:p w:rsidR="005234BD" w:rsidRPr="00873006" w:rsidRDefault="005234BD"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 and Website</w:t>
            </w:r>
          </w:p>
        </w:tc>
        <w:tc>
          <w:tcPr>
            <w:tcW w:w="6123" w:type="dxa"/>
            <w:gridSpan w:val="2"/>
            <w:shd w:val="clear" w:color="auto" w:fill="FFFFFF"/>
          </w:tcPr>
          <w:p w:rsidR="005234BD" w:rsidRPr="00873006" w:rsidRDefault="005234BD"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605" w:type="dxa"/>
            <w:gridSpan w:val="3"/>
            <w:shd w:val="clear" w:color="auto" w:fill="FFFFFF"/>
          </w:tcPr>
          <w:p w:rsidR="005234BD" w:rsidRPr="00873006" w:rsidRDefault="005234BD"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Customer</w:t>
            </w:r>
          </w:p>
        </w:tc>
        <w:tc>
          <w:tcPr>
            <w:tcW w:w="1400" w:type="dxa"/>
            <w:shd w:val="clear" w:color="auto" w:fill="FFFFFF"/>
          </w:tcPr>
          <w:p w:rsidR="005234BD" w:rsidRPr="00873006" w:rsidRDefault="005234BD"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7</w:t>
            </w:r>
          </w:p>
        </w:tc>
        <w:tc>
          <w:tcPr>
            <w:tcW w:w="4723" w:type="dxa"/>
            <w:shd w:val="clear" w:color="auto" w:fill="FFFFFF"/>
          </w:tcPr>
          <w:p w:rsidR="005234BD" w:rsidRPr="00873006" w:rsidRDefault="005234BD"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High</w:t>
            </w:r>
          </w:p>
        </w:tc>
      </w:tr>
      <w:tr w:rsidR="00873006" w:rsidRPr="00873006" w:rsidTr="009B4BB4">
        <w:tc>
          <w:tcPr>
            <w:tcW w:w="4605" w:type="dxa"/>
            <w:gridSpan w:val="3"/>
            <w:shd w:val="clear" w:color="auto" w:fill="FFFFFF"/>
          </w:tcPr>
          <w:p w:rsidR="005234BD" w:rsidRPr="00873006" w:rsidRDefault="005234BD"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Customer Reset Forgotten Password</w:t>
            </w:r>
          </w:p>
          <w:p w:rsidR="005234BD" w:rsidRPr="00873006" w:rsidRDefault="005234BD" w:rsidP="009B4BB4">
            <w:pPr>
              <w:pStyle w:val="JEFFLectureNotes"/>
              <w:rPr>
                <w:b/>
                <w:color w:val="auto"/>
                <w:sz w:val="24"/>
              </w:rPr>
            </w:pPr>
          </w:p>
        </w:tc>
        <w:tc>
          <w:tcPr>
            <w:tcW w:w="6123" w:type="dxa"/>
            <w:gridSpan w:val="2"/>
            <w:shd w:val="clear" w:color="auto" w:fill="FFFFFF"/>
          </w:tcPr>
          <w:p w:rsidR="005234BD" w:rsidRPr="00873006" w:rsidRDefault="005234BD"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r w:rsidRPr="00873006">
              <w:rPr>
                <w:i/>
                <w:color w:val="auto"/>
                <w:sz w:val="24"/>
              </w:rPr>
              <w:t>Overview – very high level view of the requirement (lacks detail)</w:t>
            </w:r>
          </w:p>
        </w:tc>
      </w:tr>
      <w:tr w:rsidR="00873006" w:rsidRPr="00873006" w:rsidTr="009B4BB4">
        <w:trPr>
          <w:trHeight w:val="287"/>
        </w:trPr>
        <w:tc>
          <w:tcPr>
            <w:tcW w:w="3168" w:type="dxa"/>
            <w:gridSpan w:val="2"/>
            <w:shd w:val="clear" w:color="auto" w:fill="FFFFFF"/>
          </w:tcPr>
          <w:p w:rsidR="005234BD" w:rsidRPr="00873006" w:rsidRDefault="005234BD"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234BD" w:rsidRPr="00873006" w:rsidRDefault="005234BD" w:rsidP="009B4BB4">
            <w:pPr>
              <w:pStyle w:val="JEFFLectureNotes"/>
              <w:rPr>
                <w:i/>
                <w:color w:val="auto"/>
                <w:sz w:val="24"/>
              </w:rPr>
            </w:pPr>
            <w:r w:rsidRPr="00873006">
              <w:rPr>
                <w:i/>
                <w:color w:val="auto"/>
                <w:sz w:val="24"/>
              </w:rPr>
              <w:t>Customer</w:t>
            </w:r>
          </w:p>
        </w:tc>
      </w:tr>
      <w:tr w:rsidR="00873006" w:rsidRPr="00873006" w:rsidTr="009B4BB4">
        <w:tc>
          <w:tcPr>
            <w:tcW w:w="3168" w:type="dxa"/>
            <w:gridSpan w:val="2"/>
            <w:shd w:val="clear" w:color="auto" w:fill="FFFFFF"/>
          </w:tcPr>
          <w:p w:rsidR="005234BD" w:rsidRPr="00873006" w:rsidRDefault="005234BD" w:rsidP="009B4BB4">
            <w:pPr>
              <w:pStyle w:val="JEFFLectureNotes"/>
              <w:rPr>
                <w:b/>
                <w:color w:val="auto"/>
                <w:sz w:val="24"/>
              </w:rPr>
            </w:pPr>
            <w:r w:rsidRPr="00873006">
              <w:rPr>
                <w:b/>
                <w:color w:val="auto"/>
                <w:sz w:val="24"/>
              </w:rPr>
              <w:t>Goal:</w:t>
            </w:r>
          </w:p>
        </w:tc>
        <w:tc>
          <w:tcPr>
            <w:tcW w:w="7560" w:type="dxa"/>
            <w:gridSpan w:val="3"/>
            <w:shd w:val="clear" w:color="auto" w:fill="FFFFFF"/>
          </w:tcPr>
          <w:p w:rsidR="005234BD" w:rsidRPr="00873006" w:rsidRDefault="005234BD" w:rsidP="009B4BB4">
            <w:pPr>
              <w:pStyle w:val="JEFFLectureNotes"/>
              <w:tabs>
                <w:tab w:val="left" w:pos="3788"/>
              </w:tabs>
              <w:rPr>
                <w:i/>
                <w:color w:val="auto"/>
                <w:sz w:val="24"/>
              </w:rPr>
            </w:pPr>
            <w:r w:rsidRPr="00873006">
              <w:rPr>
                <w:i/>
                <w:color w:val="auto"/>
                <w:sz w:val="24"/>
              </w:rPr>
              <w:t>A Customer shall be able to reset their forgotten password.</w:t>
            </w:r>
            <w:r w:rsidRPr="00873006">
              <w:rPr>
                <w:i/>
                <w:color w:val="auto"/>
                <w:sz w:val="24"/>
              </w:rPr>
              <w:tab/>
            </w:r>
          </w:p>
        </w:tc>
      </w:tr>
      <w:tr w:rsidR="00873006" w:rsidRPr="00873006" w:rsidTr="009B4BB4">
        <w:tc>
          <w:tcPr>
            <w:tcW w:w="3168" w:type="dxa"/>
            <w:gridSpan w:val="2"/>
            <w:shd w:val="clear" w:color="auto" w:fill="FFFFFF"/>
          </w:tcPr>
          <w:p w:rsidR="005234BD" w:rsidRPr="00873006" w:rsidRDefault="005234BD"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234BD" w:rsidRPr="00873006" w:rsidRDefault="005234BD" w:rsidP="009B4BB4">
            <w:pPr>
              <w:pStyle w:val="JEFFLectureNotes"/>
              <w:rPr>
                <w:i/>
                <w:color w:val="auto"/>
                <w:sz w:val="24"/>
              </w:rPr>
            </w:pPr>
            <w:r w:rsidRPr="00873006">
              <w:rPr>
                <w:i/>
                <w:color w:val="auto"/>
                <w:sz w:val="24"/>
              </w:rPr>
              <w:t>4. When a user requests a password reset, the system shall reset the user’s password within one hour.</w:t>
            </w:r>
          </w:p>
          <w:p w:rsidR="005234BD" w:rsidRPr="00873006" w:rsidRDefault="005234BD" w:rsidP="009B4BB4">
            <w:pPr>
              <w:pStyle w:val="JEFFLectureNotes"/>
              <w:rPr>
                <w:i/>
                <w:color w:val="auto"/>
                <w:sz w:val="24"/>
              </w:rPr>
            </w:pPr>
            <w:r w:rsidRPr="00873006">
              <w:rPr>
                <w:i/>
                <w:color w:val="auto"/>
                <w:sz w:val="24"/>
              </w:rPr>
              <w:t>14. The system shall hash and salt passwords as follows, SHA-224((first 6 characters of password) append (MD5 of username) append (remaining characters of password in reverse order)).</w:t>
            </w:r>
          </w:p>
        </w:tc>
      </w:tr>
      <w:tr w:rsidR="00873006" w:rsidRPr="00873006" w:rsidTr="009B4BB4">
        <w:tc>
          <w:tcPr>
            <w:tcW w:w="3168" w:type="dxa"/>
            <w:gridSpan w:val="2"/>
            <w:shd w:val="clear" w:color="auto" w:fill="FFFFFF"/>
          </w:tcPr>
          <w:p w:rsidR="005234BD" w:rsidRPr="00873006" w:rsidRDefault="005234BD"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234BD" w:rsidRPr="00873006" w:rsidRDefault="005234BD" w:rsidP="009B4BB4">
            <w:pPr>
              <w:pStyle w:val="JEFFLectureNotes"/>
              <w:rPr>
                <w:i/>
                <w:color w:val="auto"/>
                <w:sz w:val="24"/>
              </w:rPr>
            </w:pPr>
            <w:r w:rsidRPr="00873006">
              <w:rPr>
                <w:i/>
                <w:color w:val="auto"/>
                <w:sz w:val="24"/>
              </w:rPr>
              <w:t>The Customer must have an account.</w:t>
            </w:r>
          </w:p>
        </w:tc>
      </w:tr>
      <w:tr w:rsidR="00873006" w:rsidRPr="00873006" w:rsidTr="009B4BB4">
        <w:tc>
          <w:tcPr>
            <w:tcW w:w="3168" w:type="dxa"/>
            <w:gridSpan w:val="2"/>
            <w:shd w:val="clear" w:color="auto" w:fill="FFFFFF"/>
          </w:tcPr>
          <w:p w:rsidR="005234BD" w:rsidRPr="00873006" w:rsidRDefault="005234BD"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234BD" w:rsidRPr="00873006" w:rsidRDefault="005234BD" w:rsidP="009B4BB4">
            <w:pPr>
              <w:pStyle w:val="JEFFLectureNotes"/>
              <w:rPr>
                <w:i/>
                <w:color w:val="auto"/>
                <w:sz w:val="24"/>
              </w:rPr>
            </w:pPr>
            <w:r w:rsidRPr="00873006">
              <w:rPr>
                <w:i/>
                <w:color w:val="auto"/>
                <w:sz w:val="24"/>
              </w:rPr>
              <w:t>The Customer’s account password must be reset.</w:t>
            </w:r>
          </w:p>
        </w:tc>
      </w:tr>
      <w:tr w:rsidR="00873006" w:rsidRPr="00873006" w:rsidTr="009B4BB4">
        <w:tc>
          <w:tcPr>
            <w:tcW w:w="3168" w:type="dxa"/>
            <w:gridSpan w:val="2"/>
            <w:shd w:val="clear" w:color="auto" w:fill="FFFFFF"/>
          </w:tcPr>
          <w:p w:rsidR="005234BD" w:rsidRPr="00873006" w:rsidRDefault="005234BD"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234BD" w:rsidRPr="00873006" w:rsidRDefault="005234BD"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234BD" w:rsidRPr="00873006" w:rsidRDefault="005234BD" w:rsidP="009B4BB4">
            <w:pPr>
              <w:pStyle w:val="JEFFLectureNotes"/>
              <w:rPr>
                <w:color w:val="auto"/>
                <w:sz w:val="24"/>
              </w:rPr>
            </w:pPr>
          </w:p>
        </w:tc>
        <w:tc>
          <w:tcPr>
            <w:tcW w:w="2364" w:type="dxa"/>
            <w:shd w:val="clear" w:color="auto" w:fill="FFFFFF"/>
            <w:vAlign w:val="center"/>
          </w:tcPr>
          <w:p w:rsidR="005234BD" w:rsidRPr="00873006" w:rsidRDefault="005234BD"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234BD" w:rsidRPr="00873006" w:rsidRDefault="005234BD"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5234BD" w:rsidRPr="00873006" w:rsidRDefault="005234BD" w:rsidP="009B4BB4">
            <w:pPr>
              <w:pStyle w:val="JEFFLectureNotes"/>
              <w:rPr>
                <w:color w:val="auto"/>
                <w:sz w:val="24"/>
              </w:rPr>
            </w:pPr>
          </w:p>
        </w:tc>
        <w:tc>
          <w:tcPr>
            <w:tcW w:w="2364" w:type="dxa"/>
            <w:shd w:val="clear" w:color="auto" w:fill="FFFFFF"/>
            <w:vAlign w:val="center"/>
          </w:tcPr>
          <w:p w:rsidR="005234BD" w:rsidRPr="00873006" w:rsidRDefault="005234BD" w:rsidP="009B4BB4">
            <w:pPr>
              <w:pStyle w:val="JEFFLectureNotes"/>
              <w:rPr>
                <w:b/>
                <w:color w:val="auto"/>
                <w:sz w:val="24"/>
              </w:rPr>
            </w:pPr>
            <w:r w:rsidRPr="00873006">
              <w:rPr>
                <w:b/>
                <w:color w:val="auto"/>
                <w:sz w:val="24"/>
              </w:rPr>
              <w:t>Extend:</w:t>
            </w:r>
          </w:p>
        </w:tc>
        <w:tc>
          <w:tcPr>
            <w:tcW w:w="7560" w:type="dxa"/>
            <w:gridSpan w:val="3"/>
            <w:shd w:val="clear" w:color="auto" w:fill="FFFFFF"/>
          </w:tcPr>
          <w:p w:rsidR="005234BD" w:rsidRPr="00873006" w:rsidRDefault="005234BD"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5234BD" w:rsidRPr="00873006" w:rsidRDefault="005234BD" w:rsidP="009B4BB4">
            <w:pPr>
              <w:pStyle w:val="JEFFLectureNotes"/>
              <w:rPr>
                <w:color w:val="auto"/>
                <w:sz w:val="24"/>
              </w:rPr>
            </w:pPr>
          </w:p>
        </w:tc>
        <w:tc>
          <w:tcPr>
            <w:tcW w:w="2364" w:type="dxa"/>
            <w:shd w:val="clear" w:color="auto" w:fill="FFFFFF"/>
            <w:vAlign w:val="center"/>
          </w:tcPr>
          <w:p w:rsidR="005234BD" w:rsidRPr="00873006" w:rsidRDefault="005234BD"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234BD" w:rsidRPr="00873006" w:rsidRDefault="005234BD" w:rsidP="009B4BB4">
            <w:pPr>
              <w:pStyle w:val="JEFFLectureNotes"/>
              <w:rPr>
                <w:i/>
                <w:color w:val="auto"/>
                <w:sz w:val="24"/>
              </w:rPr>
            </w:pPr>
            <w:r w:rsidRPr="00873006">
              <w:rPr>
                <w:i/>
                <w:color w:val="auto"/>
                <w:sz w:val="24"/>
              </w:rPr>
              <w:t>None</w:t>
            </w:r>
          </w:p>
        </w:tc>
      </w:tr>
      <w:tr w:rsidR="00873006" w:rsidRPr="00873006" w:rsidTr="009B4BB4">
        <w:tc>
          <w:tcPr>
            <w:tcW w:w="3168" w:type="dxa"/>
            <w:gridSpan w:val="2"/>
            <w:vMerge w:val="restart"/>
            <w:shd w:val="clear" w:color="auto" w:fill="FFFFFF"/>
          </w:tcPr>
          <w:p w:rsidR="005234BD" w:rsidRPr="00873006" w:rsidRDefault="005234BD"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234BD" w:rsidRPr="00873006" w:rsidRDefault="005234BD"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External</w:t>
            </w:r>
          </w:p>
        </w:tc>
      </w:tr>
      <w:tr w:rsidR="00873006" w:rsidRPr="00873006" w:rsidTr="009B4BB4">
        <w:tc>
          <w:tcPr>
            <w:tcW w:w="3168" w:type="dxa"/>
            <w:gridSpan w:val="2"/>
            <w:vMerge/>
            <w:shd w:val="clear" w:color="auto" w:fill="FFFFFF"/>
          </w:tcPr>
          <w:p w:rsidR="005234BD" w:rsidRPr="00873006" w:rsidRDefault="005234BD" w:rsidP="009B4BB4">
            <w:pPr>
              <w:pStyle w:val="JEFFLectureNotes"/>
              <w:rPr>
                <w:b/>
                <w:color w:val="auto"/>
                <w:sz w:val="24"/>
              </w:rPr>
            </w:pPr>
          </w:p>
        </w:tc>
        <w:tc>
          <w:tcPr>
            <w:tcW w:w="7560" w:type="dxa"/>
            <w:gridSpan w:val="3"/>
            <w:shd w:val="clear" w:color="auto" w:fill="FFFFFF"/>
          </w:tcPr>
          <w:p w:rsidR="005234BD" w:rsidRPr="00873006" w:rsidRDefault="005234BD" w:rsidP="009B4BB4">
            <w:pPr>
              <w:pStyle w:val="JEFFLectureNotes"/>
              <w:rPr>
                <w:i/>
                <w:color w:val="auto"/>
                <w:sz w:val="24"/>
              </w:rPr>
            </w:pPr>
            <w:r w:rsidRPr="00873006">
              <w:rPr>
                <w:i/>
                <w:color w:val="auto"/>
                <w:sz w:val="24"/>
              </w:rPr>
              <w:t>The Customer selects the Reset Forgotten Password Option</w:t>
            </w:r>
          </w:p>
        </w:tc>
      </w:tr>
      <w:tr w:rsidR="00873006" w:rsidRPr="00873006" w:rsidTr="009B4BB4">
        <w:tc>
          <w:tcPr>
            <w:tcW w:w="3168" w:type="dxa"/>
            <w:gridSpan w:val="2"/>
            <w:shd w:val="clear" w:color="auto" w:fill="FFFFFF"/>
          </w:tcPr>
          <w:p w:rsidR="005234BD" w:rsidRPr="00873006" w:rsidRDefault="005234BD"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234BD" w:rsidRPr="00873006" w:rsidRDefault="005234BD" w:rsidP="005234BD">
            <w:pPr>
              <w:pStyle w:val="JEFFLectureNotes"/>
              <w:numPr>
                <w:ilvl w:val="0"/>
                <w:numId w:val="15"/>
              </w:numPr>
              <w:rPr>
                <w:i/>
                <w:color w:val="auto"/>
                <w:sz w:val="24"/>
              </w:rPr>
            </w:pPr>
            <w:r w:rsidRPr="00873006">
              <w:rPr>
                <w:i/>
                <w:color w:val="auto"/>
                <w:sz w:val="24"/>
              </w:rPr>
              <w:t>The Customer enters their email address</w:t>
            </w:r>
          </w:p>
          <w:p w:rsidR="005234BD" w:rsidRPr="00873006" w:rsidRDefault="005234BD" w:rsidP="005234BD">
            <w:pPr>
              <w:pStyle w:val="JEFFLectureNotes"/>
              <w:numPr>
                <w:ilvl w:val="0"/>
                <w:numId w:val="15"/>
              </w:numPr>
              <w:rPr>
                <w:i/>
                <w:color w:val="auto"/>
                <w:sz w:val="24"/>
              </w:rPr>
            </w:pPr>
            <w:r w:rsidRPr="00873006">
              <w:rPr>
                <w:i/>
                <w:color w:val="auto"/>
                <w:sz w:val="24"/>
              </w:rPr>
              <w:lastRenderedPageBreak/>
              <w:t>The System validates the email address</w:t>
            </w:r>
          </w:p>
          <w:p w:rsidR="005234BD" w:rsidRPr="00873006" w:rsidRDefault="005234BD" w:rsidP="005234BD">
            <w:pPr>
              <w:pStyle w:val="JEFFLectureNotes"/>
              <w:numPr>
                <w:ilvl w:val="0"/>
                <w:numId w:val="15"/>
              </w:numPr>
              <w:rPr>
                <w:i/>
                <w:color w:val="auto"/>
                <w:sz w:val="24"/>
              </w:rPr>
            </w:pPr>
            <w:r w:rsidRPr="00873006">
              <w:rPr>
                <w:i/>
                <w:color w:val="auto"/>
                <w:sz w:val="24"/>
              </w:rPr>
              <w:t>The System sends and email with a link to reset the password for the account with the given email address to the given email address.</w:t>
            </w:r>
          </w:p>
          <w:p w:rsidR="005234BD" w:rsidRPr="00873006" w:rsidRDefault="005234BD" w:rsidP="005234BD">
            <w:pPr>
              <w:pStyle w:val="JEFFLectureNotes"/>
              <w:numPr>
                <w:ilvl w:val="0"/>
                <w:numId w:val="15"/>
              </w:numPr>
              <w:rPr>
                <w:i/>
                <w:color w:val="auto"/>
                <w:sz w:val="24"/>
              </w:rPr>
            </w:pPr>
            <w:r w:rsidRPr="00873006">
              <w:rPr>
                <w:i/>
                <w:color w:val="auto"/>
                <w:sz w:val="24"/>
              </w:rPr>
              <w:t>The Customer navigates to the link</w:t>
            </w:r>
          </w:p>
          <w:p w:rsidR="005234BD" w:rsidRPr="00873006" w:rsidRDefault="005234BD" w:rsidP="005234BD">
            <w:pPr>
              <w:pStyle w:val="JEFFLectureNotes"/>
              <w:numPr>
                <w:ilvl w:val="0"/>
                <w:numId w:val="15"/>
              </w:numPr>
              <w:rPr>
                <w:i/>
                <w:color w:val="auto"/>
                <w:sz w:val="24"/>
              </w:rPr>
            </w:pPr>
            <w:r w:rsidRPr="00873006">
              <w:rPr>
                <w:i/>
                <w:color w:val="auto"/>
                <w:sz w:val="24"/>
              </w:rPr>
              <w:t>The Customer enters their new password and password confirmation.</w:t>
            </w:r>
          </w:p>
          <w:p w:rsidR="005234BD" w:rsidRPr="00873006" w:rsidRDefault="005234BD" w:rsidP="005234BD">
            <w:pPr>
              <w:pStyle w:val="JEFFLectureNotes"/>
              <w:numPr>
                <w:ilvl w:val="0"/>
                <w:numId w:val="15"/>
              </w:numPr>
              <w:rPr>
                <w:i/>
                <w:color w:val="auto"/>
                <w:sz w:val="24"/>
              </w:rPr>
            </w:pPr>
            <w:r w:rsidRPr="00873006">
              <w:rPr>
                <w:i/>
                <w:color w:val="auto"/>
                <w:sz w:val="24"/>
              </w:rPr>
              <w:t>The System validates that the passwords match.</w:t>
            </w:r>
          </w:p>
          <w:p w:rsidR="005234BD" w:rsidRPr="00873006" w:rsidRDefault="005234BD" w:rsidP="005234BD">
            <w:pPr>
              <w:pStyle w:val="JEFFLectureNotes"/>
              <w:numPr>
                <w:ilvl w:val="0"/>
                <w:numId w:val="15"/>
              </w:numPr>
              <w:rPr>
                <w:i/>
                <w:color w:val="auto"/>
                <w:sz w:val="24"/>
              </w:rPr>
            </w:pPr>
            <w:r w:rsidRPr="00873006">
              <w:rPr>
                <w:i/>
                <w:color w:val="auto"/>
                <w:sz w:val="24"/>
              </w:rPr>
              <w:t>The Customer’s account is updated in persistent storage.</w:t>
            </w:r>
          </w:p>
          <w:p w:rsidR="005234BD" w:rsidRPr="00873006" w:rsidRDefault="005234BD" w:rsidP="005234BD">
            <w:pPr>
              <w:pStyle w:val="JEFFLectureNotes"/>
              <w:numPr>
                <w:ilvl w:val="0"/>
                <w:numId w:val="15"/>
              </w:numPr>
              <w:rPr>
                <w:i/>
                <w:color w:val="auto"/>
                <w:sz w:val="24"/>
              </w:rPr>
            </w:pPr>
            <w:r w:rsidRPr="00873006">
              <w:rPr>
                <w:i/>
                <w:color w:val="auto"/>
                <w:sz w:val="24"/>
              </w:rPr>
              <w:t>The Customer is authenticated.</w:t>
            </w:r>
          </w:p>
        </w:tc>
      </w:tr>
      <w:tr w:rsidR="00873006" w:rsidRPr="00873006" w:rsidTr="009B4BB4">
        <w:tc>
          <w:tcPr>
            <w:tcW w:w="3168" w:type="dxa"/>
            <w:gridSpan w:val="2"/>
            <w:shd w:val="clear" w:color="auto" w:fill="FFFFFF"/>
          </w:tcPr>
          <w:p w:rsidR="005234BD" w:rsidRPr="00873006" w:rsidRDefault="005234BD" w:rsidP="009B4BB4">
            <w:pPr>
              <w:pStyle w:val="JEFFLectureNotes"/>
              <w:rPr>
                <w:b/>
                <w:color w:val="auto"/>
                <w:sz w:val="24"/>
              </w:rPr>
            </w:pPr>
            <w:r w:rsidRPr="00873006">
              <w:rPr>
                <w:b/>
                <w:color w:val="auto"/>
                <w:sz w:val="24"/>
              </w:rPr>
              <w:lastRenderedPageBreak/>
              <w:t>Sub-flows:</w:t>
            </w:r>
          </w:p>
        </w:tc>
        <w:tc>
          <w:tcPr>
            <w:tcW w:w="7560" w:type="dxa"/>
            <w:gridSpan w:val="3"/>
            <w:shd w:val="clear" w:color="auto" w:fill="FFFFFF"/>
          </w:tcPr>
          <w:p w:rsidR="005234BD" w:rsidRPr="00873006" w:rsidRDefault="005234BD" w:rsidP="009B4BB4">
            <w:pPr>
              <w:pStyle w:val="JEFFLectureNotes"/>
              <w:rPr>
                <w:i/>
                <w:color w:val="auto"/>
                <w:sz w:val="24"/>
              </w:rPr>
            </w:pPr>
            <w:r w:rsidRPr="00873006">
              <w:rPr>
                <w:i/>
                <w:color w:val="auto"/>
                <w:sz w:val="24"/>
                <w:lang w:val="en-GB"/>
              </w:rPr>
              <w:t>None</w:t>
            </w:r>
          </w:p>
        </w:tc>
      </w:tr>
      <w:tr w:rsidR="00873006" w:rsidRPr="00873006" w:rsidTr="009B4BB4">
        <w:trPr>
          <w:trHeight w:val="620"/>
        </w:trPr>
        <w:tc>
          <w:tcPr>
            <w:tcW w:w="10728" w:type="dxa"/>
            <w:gridSpan w:val="5"/>
            <w:shd w:val="clear" w:color="auto" w:fill="FFFFFF"/>
          </w:tcPr>
          <w:p w:rsidR="005234BD" w:rsidRPr="00873006" w:rsidRDefault="005234BD" w:rsidP="009B4BB4">
            <w:pPr>
              <w:pStyle w:val="JEFFLectureNotes"/>
              <w:rPr>
                <w:i/>
                <w:color w:val="auto"/>
                <w:sz w:val="24"/>
              </w:rPr>
            </w:pPr>
            <w:r w:rsidRPr="00873006">
              <w:rPr>
                <w:b/>
                <w:color w:val="auto"/>
                <w:sz w:val="24"/>
              </w:rPr>
              <w:t>Alternative/Exception flows:</w:t>
            </w:r>
            <w:r w:rsidRPr="00873006">
              <w:rPr>
                <w:b/>
                <w:color w:val="auto"/>
                <w:sz w:val="24"/>
              </w:rPr>
              <w:br/>
            </w:r>
            <w:r w:rsidRPr="00873006">
              <w:rPr>
                <w:i/>
                <w:color w:val="auto"/>
                <w:sz w:val="24"/>
              </w:rPr>
              <w:t>2.a. Invalid email address</w:t>
            </w:r>
          </w:p>
          <w:p w:rsidR="005234BD" w:rsidRPr="00873006" w:rsidRDefault="005234BD" w:rsidP="009B4BB4">
            <w:pPr>
              <w:pStyle w:val="JEFFLectureNotes"/>
              <w:rPr>
                <w:i/>
                <w:color w:val="auto"/>
                <w:sz w:val="24"/>
              </w:rPr>
            </w:pPr>
            <w:r w:rsidRPr="00873006">
              <w:rPr>
                <w:i/>
                <w:color w:val="auto"/>
                <w:sz w:val="24"/>
              </w:rPr>
              <w:t xml:space="preserve">    </w:t>
            </w:r>
            <w:proofErr w:type="gramStart"/>
            <w:r w:rsidRPr="00873006">
              <w:rPr>
                <w:i/>
                <w:color w:val="auto"/>
                <w:sz w:val="24"/>
              </w:rPr>
              <w:t>2.a.1</w:t>
            </w:r>
            <w:proofErr w:type="gramEnd"/>
            <w:r w:rsidRPr="00873006">
              <w:rPr>
                <w:i/>
                <w:color w:val="auto"/>
                <w:sz w:val="24"/>
              </w:rPr>
              <w:t>. The System displays “Invalid email address”</w:t>
            </w:r>
          </w:p>
          <w:p w:rsidR="005234BD" w:rsidRPr="00873006" w:rsidRDefault="005234BD" w:rsidP="009B4BB4">
            <w:pPr>
              <w:pStyle w:val="JEFFLectureNotes"/>
              <w:rPr>
                <w:i/>
                <w:color w:val="auto"/>
                <w:sz w:val="24"/>
              </w:rPr>
            </w:pPr>
            <w:r w:rsidRPr="00873006">
              <w:rPr>
                <w:i/>
                <w:color w:val="auto"/>
                <w:sz w:val="24"/>
              </w:rPr>
              <w:t>6.a. Passwords do not match</w:t>
            </w:r>
          </w:p>
          <w:p w:rsidR="005234BD" w:rsidRPr="00873006" w:rsidRDefault="005234BD" w:rsidP="009B4BB4">
            <w:pPr>
              <w:pStyle w:val="JEFFLectureNotes"/>
              <w:rPr>
                <w:i/>
                <w:color w:val="auto"/>
                <w:sz w:val="24"/>
              </w:rPr>
            </w:pPr>
            <w:r w:rsidRPr="00873006">
              <w:rPr>
                <w:i/>
                <w:color w:val="auto"/>
                <w:sz w:val="24"/>
              </w:rPr>
              <w:t xml:space="preserve">    </w:t>
            </w:r>
            <w:proofErr w:type="gramStart"/>
            <w:r w:rsidRPr="00873006">
              <w:rPr>
                <w:i/>
                <w:color w:val="auto"/>
                <w:sz w:val="24"/>
              </w:rPr>
              <w:t>6.a.1</w:t>
            </w:r>
            <w:proofErr w:type="gramEnd"/>
            <w:r w:rsidRPr="00873006">
              <w:rPr>
                <w:i/>
                <w:color w:val="auto"/>
                <w:sz w:val="24"/>
              </w:rPr>
              <w:t>. The System displays “The passwords do not match”</w:t>
            </w:r>
          </w:p>
        </w:tc>
      </w:tr>
      <w:tr w:rsidR="00873006" w:rsidRPr="00873006" w:rsidTr="009B4BB4">
        <w:trPr>
          <w:trHeight w:val="620"/>
        </w:trPr>
        <w:tc>
          <w:tcPr>
            <w:tcW w:w="10728" w:type="dxa"/>
            <w:gridSpan w:val="5"/>
            <w:shd w:val="clear" w:color="auto" w:fill="FFFFFF"/>
          </w:tcPr>
          <w:p w:rsidR="005234BD" w:rsidRPr="00873006" w:rsidRDefault="005234BD" w:rsidP="009B4BB4">
            <w:pPr>
              <w:pStyle w:val="JEFFLectureNotes"/>
              <w:rPr>
                <w:b/>
                <w:color w:val="auto"/>
                <w:sz w:val="24"/>
              </w:rPr>
            </w:pPr>
            <w:r w:rsidRPr="00873006">
              <w:rPr>
                <w:b/>
                <w:color w:val="auto"/>
                <w:sz w:val="24"/>
              </w:rPr>
              <w:t>Input Specifications:</w:t>
            </w:r>
          </w:p>
          <w:p w:rsidR="005234BD" w:rsidRPr="00873006" w:rsidRDefault="005234BD" w:rsidP="009B4BB4">
            <w:pPr>
              <w:pStyle w:val="JEFFLectureNotes"/>
              <w:rPr>
                <w:color w:val="auto"/>
                <w:sz w:val="24"/>
              </w:rPr>
            </w:pPr>
            <w:r w:rsidRPr="00873006">
              <w:rPr>
                <w:color w:val="auto"/>
                <w:sz w:val="24"/>
              </w:rPr>
              <w:t>Email := RFC 2822 compliant</w:t>
            </w:r>
          </w:p>
        </w:tc>
      </w:tr>
      <w:tr w:rsidR="00873006" w:rsidRPr="00873006" w:rsidTr="009B4BB4">
        <w:trPr>
          <w:trHeight w:val="620"/>
        </w:trPr>
        <w:tc>
          <w:tcPr>
            <w:tcW w:w="10728" w:type="dxa"/>
            <w:gridSpan w:val="5"/>
            <w:shd w:val="clear" w:color="auto" w:fill="FFFFFF"/>
          </w:tcPr>
          <w:p w:rsidR="005234BD" w:rsidRPr="00873006" w:rsidRDefault="005234BD" w:rsidP="009B4BB4">
            <w:pPr>
              <w:pStyle w:val="JEFFLectureNotes"/>
              <w:rPr>
                <w:b/>
                <w:color w:val="auto"/>
                <w:sz w:val="24"/>
              </w:rPr>
            </w:pPr>
            <w:r w:rsidRPr="00873006">
              <w:rPr>
                <w:b/>
                <w:color w:val="auto"/>
                <w:sz w:val="24"/>
              </w:rPr>
              <w:t>Functional Specifications:</w:t>
            </w:r>
          </w:p>
          <w:p w:rsidR="005234BD" w:rsidRPr="00873006" w:rsidRDefault="005234BD" w:rsidP="009B4BB4">
            <w:pPr>
              <w:pStyle w:val="JEFFLectureNotes"/>
              <w:rPr>
                <w:b/>
                <w:color w:val="auto"/>
                <w:sz w:val="24"/>
              </w:rPr>
            </w:pPr>
            <w:r w:rsidRPr="00873006">
              <w:rPr>
                <w:b/>
                <w:noProof/>
                <w:color w:val="auto"/>
                <w:sz w:val="24"/>
              </w:rPr>
              <w:lastRenderedPageBreak/>
              <w:drawing>
                <wp:inline distT="0" distB="0" distL="0" distR="0" wp14:anchorId="67E16CBF" wp14:editId="4E15C017">
                  <wp:extent cx="6338303" cy="570506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8963" cy="5705654"/>
                          </a:xfrm>
                          <a:prstGeom prst="rect">
                            <a:avLst/>
                          </a:prstGeom>
                        </pic:spPr>
                      </pic:pic>
                    </a:graphicData>
                  </a:graphic>
                </wp:inline>
              </w:drawing>
            </w:r>
          </w:p>
        </w:tc>
      </w:tr>
    </w:tbl>
    <w:p w:rsidR="005234BD" w:rsidRPr="00873006" w:rsidRDefault="005234BD" w:rsidP="005234BD">
      <w:pPr>
        <w:pStyle w:val="JEFFLectureNotes"/>
        <w:rPr>
          <w:color w:val="auto"/>
        </w:rPr>
      </w:pPr>
      <w:r w:rsidRPr="00873006">
        <w:rPr>
          <w:color w:val="auto"/>
        </w:rPr>
        <w:lastRenderedPageBreak/>
        <w:t> </w:t>
      </w:r>
    </w:p>
    <w:p w:rsidR="00686C8E" w:rsidRPr="00873006" w:rsidRDefault="000A4A46" w:rsidP="00686C8E">
      <w:pPr>
        <w:pStyle w:val="JEFFLectureNotes"/>
        <w:rPr>
          <w:color w:val="auto"/>
          <w:sz w:val="24"/>
        </w:rPr>
      </w:pPr>
      <w:r w:rsidRPr="00873006">
        <w:rPr>
          <w:color w:val="auto"/>
        </w:rPr>
        <w:t> </w:t>
      </w: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686C8E" w:rsidRPr="00873006" w:rsidRDefault="00686C8E" w:rsidP="009B4BB4">
            <w:pPr>
              <w:pStyle w:val="JEFFLectureNotes"/>
              <w:rPr>
                <w:b/>
                <w:color w:val="auto"/>
                <w:sz w:val="24"/>
              </w:rPr>
            </w:pPr>
            <w:r w:rsidRPr="00873006">
              <w:rPr>
                <w:b/>
                <w:noProof/>
                <w:color w:val="auto"/>
                <w:sz w:val="24"/>
              </w:rPr>
              <w:lastRenderedPageBreak/>
              <w:drawing>
                <wp:inline distT="0" distB="0" distL="0" distR="0" wp14:anchorId="3503C4E2" wp14:editId="6CA4EE43">
                  <wp:extent cx="6219825" cy="394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 Available Products.jpg"/>
                          <pic:cNvPicPr/>
                        </pic:nvPicPr>
                        <pic:blipFill>
                          <a:blip r:embed="rId12">
                            <a:extLst>
                              <a:ext uri="{28A0092B-C50C-407E-A947-70E740481C1C}">
                                <a14:useLocalDpi xmlns:a14="http://schemas.microsoft.com/office/drawing/2010/main" val="0"/>
                              </a:ext>
                            </a:extLst>
                          </a:blip>
                          <a:stretch>
                            <a:fillRect/>
                          </a:stretch>
                        </pic:blipFill>
                        <pic:spPr>
                          <a:xfrm>
                            <a:off x="0" y="0"/>
                            <a:ext cx="6219825" cy="3943350"/>
                          </a:xfrm>
                          <a:prstGeom prst="rect">
                            <a:avLst/>
                          </a:prstGeom>
                        </pic:spPr>
                      </pic:pic>
                    </a:graphicData>
                  </a:graphic>
                </wp:inline>
              </w:drawing>
            </w:r>
          </w:p>
        </w:tc>
      </w:tr>
      <w:tr w:rsidR="00873006" w:rsidRPr="00873006" w:rsidTr="009B4BB4">
        <w:trPr>
          <w:trHeight w:val="368"/>
        </w:trPr>
        <w:tc>
          <w:tcPr>
            <w:tcW w:w="4605" w:type="dxa"/>
            <w:gridSpan w:val="3"/>
            <w:shd w:val="clear" w:color="auto" w:fill="FFFFFF"/>
          </w:tcPr>
          <w:p w:rsidR="00686C8E" w:rsidRPr="00873006" w:rsidRDefault="00686C8E"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State the product title</w:t>
            </w:r>
          </w:p>
        </w:tc>
        <w:tc>
          <w:tcPr>
            <w:tcW w:w="6123"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State the product version number</w:t>
            </w:r>
          </w:p>
        </w:tc>
      </w:tr>
      <w:tr w:rsidR="00873006" w:rsidRPr="00873006" w:rsidTr="009B4BB4">
        <w:trPr>
          <w:trHeight w:val="368"/>
        </w:trPr>
        <w:tc>
          <w:tcPr>
            <w:tcW w:w="4605" w:type="dxa"/>
            <w:gridSpan w:val="3"/>
            <w:shd w:val="clear" w:color="auto" w:fill="FFFFFF"/>
          </w:tcPr>
          <w:p w:rsidR="00686C8E" w:rsidRPr="00873006" w:rsidRDefault="00686C8E"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color w:val="auto"/>
                <w:sz w:val="24"/>
              </w:rPr>
              <w:t>Customer</w:t>
            </w:r>
          </w:p>
        </w:tc>
        <w:tc>
          <w:tcPr>
            <w:tcW w:w="1400" w:type="dxa"/>
            <w:shd w:val="clear" w:color="auto" w:fill="FFFFFF"/>
          </w:tcPr>
          <w:p w:rsidR="00686C8E" w:rsidRPr="00873006" w:rsidRDefault="00686C8E" w:rsidP="009B4BB4">
            <w:pPr>
              <w:pStyle w:val="JEFFLectureNotes"/>
              <w:rPr>
                <w:b/>
                <w:iCs/>
                <w:color w:val="auto"/>
                <w:sz w:val="24"/>
              </w:rPr>
            </w:pPr>
            <w:r w:rsidRPr="00873006">
              <w:rPr>
                <w:b/>
                <w:color w:val="auto"/>
                <w:sz w:val="24"/>
              </w:rPr>
              <w:t xml:space="preserve">ID: </w:t>
            </w:r>
            <w:r w:rsidRPr="00873006">
              <w:rPr>
                <w:b/>
                <w:color w:val="auto"/>
                <w:sz w:val="24"/>
              </w:rPr>
              <w:br/>
            </w:r>
            <w:r w:rsidRPr="00873006">
              <w:rPr>
                <w:color w:val="auto"/>
                <w:sz w:val="24"/>
              </w:rPr>
              <w:t>8</w:t>
            </w:r>
          </w:p>
        </w:tc>
        <w:tc>
          <w:tcPr>
            <w:tcW w:w="4723" w:type="dxa"/>
            <w:shd w:val="clear" w:color="auto" w:fill="FFFFFF"/>
          </w:tcPr>
          <w:p w:rsidR="00686C8E" w:rsidRPr="00873006" w:rsidRDefault="00686C8E" w:rsidP="009B4BB4">
            <w:pPr>
              <w:pStyle w:val="JEFFLectureNotes"/>
              <w:rPr>
                <w:i/>
                <w:iCs/>
                <w:color w:val="auto"/>
                <w:sz w:val="24"/>
              </w:rPr>
            </w:pPr>
            <w:r w:rsidRPr="00873006">
              <w:rPr>
                <w:b/>
                <w:color w:val="auto"/>
                <w:sz w:val="24"/>
              </w:rPr>
              <w:t>Importance Level:</w:t>
            </w:r>
            <w:r w:rsidRPr="00873006">
              <w:rPr>
                <w:color w:val="auto"/>
                <w:sz w:val="24"/>
              </w:rPr>
              <w:t xml:space="preserve"> </w:t>
            </w:r>
            <w:r w:rsidRPr="00873006">
              <w:rPr>
                <w:color w:val="auto"/>
                <w:sz w:val="24"/>
              </w:rPr>
              <w:br/>
            </w:r>
            <w:r w:rsidRPr="00873006">
              <w:rPr>
                <w:i/>
                <w:color w:val="auto"/>
                <w:sz w:val="24"/>
              </w:rPr>
              <w:t>High – must be implemented</w:t>
            </w:r>
          </w:p>
        </w:tc>
      </w:tr>
      <w:tr w:rsidR="00873006" w:rsidRPr="00873006" w:rsidTr="009B4BB4">
        <w:tc>
          <w:tcPr>
            <w:tcW w:w="4605" w:type="dxa"/>
            <w:gridSpan w:val="3"/>
            <w:shd w:val="clear" w:color="auto" w:fill="FFFFFF"/>
          </w:tcPr>
          <w:p w:rsidR="00686C8E" w:rsidRPr="00873006" w:rsidRDefault="00686C8E" w:rsidP="009B4BB4">
            <w:pPr>
              <w:pStyle w:val="JEFFLectureNotes"/>
              <w:rPr>
                <w:color w:val="auto"/>
                <w:sz w:val="24"/>
              </w:rPr>
            </w:pPr>
            <w:r w:rsidRPr="00873006">
              <w:rPr>
                <w:b/>
                <w:color w:val="auto"/>
                <w:sz w:val="24"/>
              </w:rPr>
              <w:t xml:space="preserve">Use Case Name: </w:t>
            </w:r>
            <w:r w:rsidRPr="00873006">
              <w:rPr>
                <w:b/>
                <w:color w:val="auto"/>
                <w:sz w:val="24"/>
              </w:rPr>
              <w:br/>
            </w:r>
            <w:r w:rsidRPr="00873006">
              <w:rPr>
                <w:color w:val="auto"/>
                <w:sz w:val="24"/>
              </w:rPr>
              <w:t>View Available Products</w:t>
            </w:r>
          </w:p>
          <w:p w:rsidR="00686C8E" w:rsidRPr="00873006" w:rsidRDefault="00686C8E" w:rsidP="009B4BB4">
            <w:pPr>
              <w:pStyle w:val="JEFFLectureNotes"/>
              <w:rPr>
                <w:b/>
                <w:color w:val="auto"/>
                <w:sz w:val="24"/>
              </w:rPr>
            </w:pPr>
          </w:p>
        </w:tc>
        <w:tc>
          <w:tcPr>
            <w:tcW w:w="6123" w:type="dxa"/>
            <w:gridSpan w:val="2"/>
            <w:shd w:val="clear" w:color="auto" w:fill="FFFFFF"/>
          </w:tcPr>
          <w:p w:rsidR="00686C8E" w:rsidRPr="00873006" w:rsidRDefault="00686C8E"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Detail</w:t>
            </w:r>
          </w:p>
        </w:tc>
      </w:tr>
      <w:tr w:rsidR="00873006" w:rsidRPr="00873006" w:rsidTr="009B4BB4">
        <w:trPr>
          <w:trHeight w:val="287"/>
        </w:trPr>
        <w:tc>
          <w:tcPr>
            <w:tcW w:w="3168" w:type="dxa"/>
            <w:gridSpan w:val="2"/>
            <w:shd w:val="clear" w:color="auto" w:fill="FFFFFF"/>
          </w:tcPr>
          <w:p w:rsidR="00686C8E" w:rsidRPr="00873006" w:rsidRDefault="00686C8E"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rPr>
              <w:t>Customer</w:t>
            </w:r>
          </w:p>
        </w:tc>
      </w:tr>
      <w:tr w:rsidR="00873006" w:rsidRPr="00873006" w:rsidTr="009B4BB4">
        <w:tc>
          <w:tcPr>
            <w:tcW w:w="3168"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Goal:</w:t>
            </w: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rPr>
              <w:t>The customer has requested to view available products.</w:t>
            </w:r>
          </w:p>
        </w:tc>
      </w:tr>
      <w:tr w:rsidR="00873006" w:rsidRPr="00873006" w:rsidTr="009B4BB4">
        <w:tc>
          <w:tcPr>
            <w:tcW w:w="3168"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rPr>
              <w:t>The system shall display available products within 3 seconds of a customer requesting to view the available products.</w:t>
            </w:r>
          </w:p>
        </w:tc>
      </w:tr>
      <w:tr w:rsidR="00873006" w:rsidRPr="00873006" w:rsidTr="009B4BB4">
        <w:tc>
          <w:tcPr>
            <w:tcW w:w="3168"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highlight w:val="yellow"/>
              </w:rPr>
              <w:t>None</w:t>
            </w:r>
          </w:p>
        </w:tc>
      </w:tr>
      <w:tr w:rsidR="00873006" w:rsidRPr="00873006" w:rsidTr="009B4BB4">
        <w:tc>
          <w:tcPr>
            <w:tcW w:w="3168"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rPr>
              <w:t>All available products will be displayed for the user to view.</w:t>
            </w:r>
          </w:p>
        </w:tc>
      </w:tr>
      <w:tr w:rsidR="00873006" w:rsidRPr="00873006" w:rsidTr="009B4BB4">
        <w:tc>
          <w:tcPr>
            <w:tcW w:w="3168"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686C8E" w:rsidRPr="00873006" w:rsidRDefault="00686C8E" w:rsidP="009B4BB4">
            <w:pPr>
              <w:pStyle w:val="JEFFLectureNotes"/>
              <w:rPr>
                <w:color w:val="auto"/>
                <w:sz w:val="24"/>
              </w:rPr>
            </w:pPr>
          </w:p>
        </w:tc>
      </w:tr>
      <w:tr w:rsidR="00873006" w:rsidRPr="00873006" w:rsidTr="009B4BB4">
        <w:tc>
          <w:tcPr>
            <w:tcW w:w="804" w:type="dxa"/>
            <w:vMerge w:val="restart"/>
            <w:shd w:val="clear" w:color="auto" w:fill="FFFFFF"/>
            <w:vAlign w:val="center"/>
          </w:tcPr>
          <w:p w:rsidR="00686C8E" w:rsidRPr="00873006" w:rsidRDefault="00686C8E" w:rsidP="009B4BB4">
            <w:pPr>
              <w:pStyle w:val="JEFFLectureNotes"/>
              <w:rPr>
                <w:color w:val="auto"/>
                <w:sz w:val="24"/>
              </w:rPr>
            </w:pPr>
          </w:p>
        </w:tc>
        <w:tc>
          <w:tcPr>
            <w:tcW w:w="2364" w:type="dxa"/>
            <w:shd w:val="clear" w:color="auto" w:fill="FFFFFF"/>
            <w:vAlign w:val="center"/>
          </w:tcPr>
          <w:p w:rsidR="00686C8E" w:rsidRPr="00873006" w:rsidRDefault="00686C8E" w:rsidP="009B4BB4">
            <w:pPr>
              <w:pStyle w:val="JEFFLectureNotes"/>
              <w:rPr>
                <w:b/>
                <w:color w:val="auto"/>
                <w:sz w:val="24"/>
              </w:rPr>
            </w:pPr>
            <w:r w:rsidRPr="00873006">
              <w:rPr>
                <w:b/>
                <w:color w:val="auto"/>
                <w:sz w:val="24"/>
              </w:rPr>
              <w:t>Include:</w:t>
            </w: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rPr>
              <w:t>None</w:t>
            </w:r>
          </w:p>
        </w:tc>
      </w:tr>
      <w:tr w:rsidR="00873006" w:rsidRPr="00873006" w:rsidTr="009B4BB4">
        <w:tc>
          <w:tcPr>
            <w:tcW w:w="804" w:type="dxa"/>
            <w:vMerge/>
            <w:shd w:val="clear" w:color="auto" w:fill="FFFFFF"/>
            <w:vAlign w:val="center"/>
          </w:tcPr>
          <w:p w:rsidR="00686C8E" w:rsidRPr="00873006" w:rsidRDefault="00686C8E" w:rsidP="009B4BB4">
            <w:pPr>
              <w:pStyle w:val="JEFFLectureNotes"/>
              <w:rPr>
                <w:color w:val="auto"/>
                <w:sz w:val="24"/>
              </w:rPr>
            </w:pPr>
          </w:p>
        </w:tc>
        <w:tc>
          <w:tcPr>
            <w:tcW w:w="2364" w:type="dxa"/>
            <w:shd w:val="clear" w:color="auto" w:fill="FFFFFF"/>
            <w:vAlign w:val="center"/>
          </w:tcPr>
          <w:p w:rsidR="00686C8E" w:rsidRPr="00873006" w:rsidRDefault="00686C8E" w:rsidP="009B4BB4">
            <w:pPr>
              <w:pStyle w:val="JEFFLectureNotes"/>
              <w:rPr>
                <w:b/>
                <w:color w:val="auto"/>
                <w:sz w:val="24"/>
              </w:rPr>
            </w:pPr>
            <w:r w:rsidRPr="00873006">
              <w:rPr>
                <w:b/>
                <w:color w:val="auto"/>
                <w:sz w:val="24"/>
              </w:rPr>
              <w:t>Extend:</w:t>
            </w: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rPr>
              <w:t>None</w:t>
            </w:r>
          </w:p>
        </w:tc>
      </w:tr>
      <w:tr w:rsidR="00873006" w:rsidRPr="00873006" w:rsidTr="009B4BB4">
        <w:tc>
          <w:tcPr>
            <w:tcW w:w="804" w:type="dxa"/>
            <w:vMerge/>
            <w:shd w:val="clear" w:color="auto" w:fill="FFFFFF"/>
            <w:vAlign w:val="center"/>
          </w:tcPr>
          <w:p w:rsidR="00686C8E" w:rsidRPr="00873006" w:rsidRDefault="00686C8E" w:rsidP="009B4BB4">
            <w:pPr>
              <w:pStyle w:val="JEFFLectureNotes"/>
              <w:rPr>
                <w:color w:val="auto"/>
                <w:sz w:val="24"/>
              </w:rPr>
            </w:pPr>
          </w:p>
        </w:tc>
        <w:tc>
          <w:tcPr>
            <w:tcW w:w="2364" w:type="dxa"/>
            <w:shd w:val="clear" w:color="auto" w:fill="FFFFFF"/>
            <w:vAlign w:val="center"/>
          </w:tcPr>
          <w:p w:rsidR="00686C8E" w:rsidRPr="00873006" w:rsidRDefault="00686C8E"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rPr>
              <w:t>None</w:t>
            </w:r>
          </w:p>
        </w:tc>
      </w:tr>
      <w:tr w:rsidR="00873006" w:rsidRPr="00873006" w:rsidTr="009B4BB4">
        <w:tc>
          <w:tcPr>
            <w:tcW w:w="3168" w:type="dxa"/>
            <w:gridSpan w:val="2"/>
            <w:vMerge w:val="restart"/>
            <w:shd w:val="clear" w:color="auto" w:fill="FFFFFF"/>
          </w:tcPr>
          <w:p w:rsidR="00686C8E" w:rsidRPr="00873006" w:rsidRDefault="00686C8E" w:rsidP="009B4BB4">
            <w:pPr>
              <w:pStyle w:val="JEFFLectureNotes"/>
              <w:rPr>
                <w:b/>
                <w:color w:val="auto"/>
                <w:sz w:val="24"/>
              </w:rPr>
            </w:pPr>
            <w:r w:rsidRPr="00873006">
              <w:rPr>
                <w:b/>
                <w:color w:val="auto"/>
                <w:sz w:val="24"/>
              </w:rPr>
              <w:t>Trigger:</w:t>
            </w:r>
          </w:p>
        </w:tc>
        <w:tc>
          <w:tcPr>
            <w:tcW w:w="7560" w:type="dxa"/>
            <w:gridSpan w:val="3"/>
            <w:shd w:val="clear" w:color="auto" w:fill="FFFFFF"/>
          </w:tcPr>
          <w:p w:rsidR="00686C8E" w:rsidRPr="00873006" w:rsidRDefault="00686C8E" w:rsidP="009B4BB4">
            <w:pPr>
              <w:pStyle w:val="JEFFLectureNotes"/>
              <w:rPr>
                <w:i/>
                <w:color w:val="auto"/>
                <w:sz w:val="24"/>
              </w:rPr>
            </w:pPr>
            <w:r w:rsidRPr="00873006">
              <w:rPr>
                <w:b/>
                <w:color w:val="auto"/>
                <w:sz w:val="24"/>
              </w:rPr>
              <w:t>Trigger Type:</w:t>
            </w:r>
            <w:r w:rsidRPr="00873006">
              <w:rPr>
                <w:color w:val="auto"/>
                <w:sz w:val="24"/>
              </w:rPr>
              <w:t xml:space="preserve"> External</w:t>
            </w:r>
          </w:p>
        </w:tc>
      </w:tr>
      <w:tr w:rsidR="00873006" w:rsidRPr="00873006" w:rsidTr="009B4BB4">
        <w:tc>
          <w:tcPr>
            <w:tcW w:w="3168" w:type="dxa"/>
            <w:gridSpan w:val="2"/>
            <w:vMerge/>
            <w:shd w:val="clear" w:color="auto" w:fill="FFFFFF"/>
          </w:tcPr>
          <w:p w:rsidR="00686C8E" w:rsidRPr="00873006" w:rsidRDefault="00686C8E" w:rsidP="009B4BB4">
            <w:pPr>
              <w:pStyle w:val="JEFFLectureNotes"/>
              <w:rPr>
                <w:b/>
                <w:color w:val="auto"/>
                <w:sz w:val="24"/>
              </w:rPr>
            </w:pP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rPr>
              <w:t>1. The customer issues a request to view available products.</w:t>
            </w:r>
          </w:p>
        </w:tc>
      </w:tr>
      <w:tr w:rsidR="00873006" w:rsidRPr="00873006" w:rsidTr="009B4BB4">
        <w:tc>
          <w:tcPr>
            <w:tcW w:w="3168"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686C8E" w:rsidRPr="00873006" w:rsidRDefault="00686C8E" w:rsidP="009B4BB4">
            <w:pPr>
              <w:pStyle w:val="JEFFLectureNotes"/>
              <w:rPr>
                <w:color w:val="auto"/>
                <w:sz w:val="24"/>
              </w:rPr>
            </w:pPr>
            <w:r w:rsidRPr="00873006">
              <w:rPr>
                <w:color w:val="auto"/>
                <w:sz w:val="24"/>
              </w:rPr>
              <w:t>2. The system queries the data store for a list of available products.</w:t>
            </w:r>
          </w:p>
          <w:p w:rsidR="00686C8E" w:rsidRPr="00873006" w:rsidRDefault="00686C8E" w:rsidP="009B4BB4">
            <w:pPr>
              <w:pStyle w:val="JEFFLectureNotes"/>
              <w:rPr>
                <w:color w:val="auto"/>
                <w:sz w:val="24"/>
              </w:rPr>
            </w:pPr>
            <w:r w:rsidRPr="00873006">
              <w:rPr>
                <w:color w:val="auto"/>
                <w:sz w:val="24"/>
              </w:rPr>
              <w:t>3. The data store returns a list of all available products.</w:t>
            </w:r>
          </w:p>
          <w:p w:rsidR="00686C8E" w:rsidRPr="00873006" w:rsidRDefault="00686C8E" w:rsidP="009B4BB4">
            <w:pPr>
              <w:pStyle w:val="JEFFLectureNotes"/>
              <w:rPr>
                <w:color w:val="auto"/>
                <w:sz w:val="24"/>
              </w:rPr>
            </w:pPr>
            <w:r w:rsidRPr="00873006">
              <w:rPr>
                <w:color w:val="auto"/>
                <w:sz w:val="24"/>
              </w:rPr>
              <w:t>4. The system displays all available products for the customer to view.</w:t>
            </w:r>
          </w:p>
        </w:tc>
      </w:tr>
      <w:tr w:rsidR="00873006" w:rsidRPr="00873006" w:rsidTr="009B4BB4">
        <w:tc>
          <w:tcPr>
            <w:tcW w:w="3168"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686C8E" w:rsidRPr="00873006" w:rsidRDefault="00686C8E" w:rsidP="009B4BB4">
            <w:pPr>
              <w:pStyle w:val="JEFFLectureNotes"/>
              <w:rPr>
                <w:i/>
                <w:color w:val="auto"/>
                <w:sz w:val="24"/>
              </w:rPr>
            </w:pPr>
          </w:p>
        </w:tc>
      </w:tr>
      <w:tr w:rsidR="00873006" w:rsidRPr="00873006" w:rsidTr="009B4BB4">
        <w:trPr>
          <w:trHeight w:val="620"/>
        </w:trPr>
        <w:tc>
          <w:tcPr>
            <w:tcW w:w="10728" w:type="dxa"/>
            <w:gridSpan w:val="5"/>
            <w:shd w:val="clear" w:color="auto" w:fill="FFFFFF"/>
          </w:tcPr>
          <w:p w:rsidR="00686C8E" w:rsidRPr="00873006" w:rsidRDefault="00686C8E" w:rsidP="009B4BB4">
            <w:pPr>
              <w:pStyle w:val="JEFFLectureNotes"/>
              <w:rPr>
                <w:b/>
                <w:color w:val="auto"/>
                <w:sz w:val="24"/>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t>3a.  The data store returns an empty list of available products</w:t>
            </w:r>
          </w:p>
          <w:p w:rsidR="00686C8E" w:rsidRPr="00873006" w:rsidRDefault="00686C8E" w:rsidP="009B4BB4">
            <w:pPr>
              <w:pStyle w:val="JEFFLectureNotes"/>
              <w:ind w:left="720"/>
              <w:rPr>
                <w:color w:val="auto"/>
                <w:sz w:val="24"/>
              </w:rPr>
            </w:pPr>
            <w:r w:rsidRPr="00873006">
              <w:rPr>
                <w:color w:val="auto"/>
                <w:sz w:val="24"/>
              </w:rPr>
              <w:t>3a1.The system displays a message informing the user that no products are available.</w:t>
            </w:r>
          </w:p>
        </w:tc>
      </w:tr>
    </w:tbl>
    <w:p w:rsidR="00686C8E" w:rsidRPr="00873006" w:rsidRDefault="00686C8E" w:rsidP="00686C8E">
      <w:pPr>
        <w:pStyle w:val="JEFFLectureNotes"/>
        <w:rPr>
          <w:color w:val="auto"/>
        </w:rPr>
      </w:pPr>
      <w:r w:rsidRPr="00873006">
        <w:rPr>
          <w:color w:val="auto"/>
        </w:rPr>
        <w:lastRenderedPageBreak/>
        <w:t> </w:t>
      </w:r>
    </w:p>
    <w:p w:rsidR="00686C8E" w:rsidRPr="00873006" w:rsidRDefault="00686C8E" w:rsidP="00686C8E">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528"/>
        <w:gridCol w:w="4114"/>
        <w:gridCol w:w="175"/>
        <w:gridCol w:w="1403"/>
        <w:gridCol w:w="4508"/>
      </w:tblGrid>
      <w:tr w:rsidR="00873006" w:rsidRPr="00873006" w:rsidTr="009B4BB4">
        <w:trPr>
          <w:trHeight w:val="368"/>
        </w:trPr>
        <w:tc>
          <w:tcPr>
            <w:tcW w:w="10728" w:type="dxa"/>
            <w:gridSpan w:val="5"/>
            <w:shd w:val="clear" w:color="auto" w:fill="FFFFFF"/>
          </w:tcPr>
          <w:p w:rsidR="00686C8E" w:rsidRPr="00873006" w:rsidRDefault="00686C8E" w:rsidP="009B4BB4">
            <w:pPr>
              <w:pStyle w:val="JEFFLectureNotes"/>
              <w:rPr>
                <w:b/>
                <w:color w:val="auto"/>
                <w:sz w:val="24"/>
              </w:rPr>
            </w:pPr>
            <w:r w:rsidRPr="00873006">
              <w:rPr>
                <w:b/>
                <w:noProof/>
                <w:color w:val="auto"/>
                <w:sz w:val="24"/>
              </w:rPr>
              <w:drawing>
                <wp:inline distT="0" distB="0" distL="0" distR="0" wp14:anchorId="3C275848" wp14:editId="4C729C72">
                  <wp:extent cx="672465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 Req 9a.jpg"/>
                          <pic:cNvPicPr/>
                        </pic:nvPicPr>
                        <pic:blipFill>
                          <a:blip r:embed="rId13">
                            <a:extLst>
                              <a:ext uri="{28A0092B-C50C-407E-A947-70E740481C1C}">
                                <a14:useLocalDpi xmlns:a14="http://schemas.microsoft.com/office/drawing/2010/main" val="0"/>
                              </a:ext>
                            </a:extLst>
                          </a:blip>
                          <a:stretch>
                            <a:fillRect/>
                          </a:stretch>
                        </pic:blipFill>
                        <pic:spPr>
                          <a:xfrm>
                            <a:off x="0" y="0"/>
                            <a:ext cx="6730549" cy="4347210"/>
                          </a:xfrm>
                          <a:prstGeom prst="rect">
                            <a:avLst/>
                          </a:prstGeom>
                        </pic:spPr>
                      </pic:pic>
                    </a:graphicData>
                  </a:graphic>
                </wp:inline>
              </w:drawing>
            </w:r>
          </w:p>
        </w:tc>
      </w:tr>
      <w:tr w:rsidR="00873006" w:rsidRPr="00873006" w:rsidTr="009B4BB4">
        <w:trPr>
          <w:trHeight w:val="368"/>
        </w:trPr>
        <w:tc>
          <w:tcPr>
            <w:tcW w:w="4817" w:type="dxa"/>
            <w:gridSpan w:val="3"/>
            <w:shd w:val="clear" w:color="auto" w:fill="FFFFFF"/>
          </w:tcPr>
          <w:p w:rsidR="00686C8E" w:rsidRPr="00873006" w:rsidRDefault="00686C8E"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w:t>
            </w:r>
          </w:p>
        </w:tc>
        <w:tc>
          <w:tcPr>
            <w:tcW w:w="5911"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817" w:type="dxa"/>
            <w:gridSpan w:val="3"/>
            <w:shd w:val="clear" w:color="auto" w:fill="FFFFFF"/>
          </w:tcPr>
          <w:p w:rsidR="00686C8E" w:rsidRPr="00873006" w:rsidRDefault="00686C8E"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Customer</w:t>
            </w:r>
          </w:p>
        </w:tc>
        <w:tc>
          <w:tcPr>
            <w:tcW w:w="1361" w:type="dxa"/>
            <w:shd w:val="clear" w:color="auto" w:fill="FFFFFF"/>
          </w:tcPr>
          <w:p w:rsidR="00686C8E" w:rsidRPr="00873006" w:rsidRDefault="00686C8E"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Use Case 4.9a</w:t>
            </w:r>
          </w:p>
        </w:tc>
        <w:tc>
          <w:tcPr>
            <w:tcW w:w="4550" w:type="dxa"/>
            <w:shd w:val="clear" w:color="auto" w:fill="FFFFFF"/>
          </w:tcPr>
          <w:p w:rsidR="00686C8E" w:rsidRPr="00873006" w:rsidRDefault="00686C8E"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High – must be implemented</w:t>
            </w:r>
            <w:r w:rsidRPr="00873006">
              <w:rPr>
                <w:i/>
                <w:color w:val="auto"/>
                <w:sz w:val="24"/>
              </w:rPr>
              <w:br/>
            </w:r>
          </w:p>
        </w:tc>
      </w:tr>
      <w:tr w:rsidR="00873006" w:rsidRPr="00873006" w:rsidTr="009B4BB4">
        <w:tc>
          <w:tcPr>
            <w:tcW w:w="4817" w:type="dxa"/>
            <w:gridSpan w:val="3"/>
            <w:shd w:val="clear" w:color="auto" w:fill="FFFFFF"/>
          </w:tcPr>
          <w:p w:rsidR="00686C8E" w:rsidRPr="00873006" w:rsidRDefault="00686C8E"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Add Product to Shopping Cart</w:t>
            </w:r>
          </w:p>
          <w:p w:rsidR="00686C8E" w:rsidRPr="00873006" w:rsidRDefault="00686C8E" w:rsidP="009B4BB4">
            <w:pPr>
              <w:pStyle w:val="JEFFLectureNotes"/>
              <w:rPr>
                <w:b/>
                <w:color w:val="auto"/>
                <w:sz w:val="24"/>
              </w:rPr>
            </w:pPr>
          </w:p>
        </w:tc>
        <w:tc>
          <w:tcPr>
            <w:tcW w:w="5911" w:type="dxa"/>
            <w:gridSpan w:val="2"/>
            <w:shd w:val="clear" w:color="auto" w:fill="FFFFFF"/>
          </w:tcPr>
          <w:p w:rsidR="00686C8E" w:rsidRPr="00873006" w:rsidRDefault="00686C8E"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proofErr w:type="spellStart"/>
            <w:r w:rsidRPr="00873006">
              <w:rPr>
                <w:i/>
                <w:color w:val="auto"/>
                <w:sz w:val="24"/>
              </w:rPr>
              <w:t>Detail</w:t>
            </w:r>
            <w:proofErr w:type="spellEnd"/>
          </w:p>
        </w:tc>
      </w:tr>
      <w:tr w:rsidR="00873006" w:rsidRPr="00873006" w:rsidTr="009B4BB4">
        <w:trPr>
          <w:trHeight w:val="287"/>
        </w:trPr>
        <w:tc>
          <w:tcPr>
            <w:tcW w:w="4583" w:type="dxa"/>
            <w:gridSpan w:val="2"/>
            <w:shd w:val="clear" w:color="auto" w:fill="FFFFFF"/>
          </w:tcPr>
          <w:p w:rsidR="00686C8E" w:rsidRPr="00873006" w:rsidRDefault="00686C8E" w:rsidP="009B4BB4">
            <w:pPr>
              <w:pStyle w:val="JEFFLectureNotes"/>
              <w:rPr>
                <w:color w:val="auto"/>
                <w:sz w:val="24"/>
              </w:rPr>
            </w:pPr>
            <w:r w:rsidRPr="00873006">
              <w:rPr>
                <w:b/>
                <w:color w:val="auto"/>
                <w:sz w:val="24"/>
              </w:rPr>
              <w:t>Stakeholders:</w:t>
            </w:r>
          </w:p>
        </w:tc>
        <w:tc>
          <w:tcPr>
            <w:tcW w:w="6145" w:type="dxa"/>
            <w:gridSpan w:val="3"/>
            <w:shd w:val="clear" w:color="auto" w:fill="FFFFFF"/>
          </w:tcPr>
          <w:p w:rsidR="00686C8E" w:rsidRPr="00873006" w:rsidRDefault="00686C8E" w:rsidP="009B4BB4">
            <w:pPr>
              <w:pStyle w:val="JEFFLectureNotes"/>
              <w:rPr>
                <w:i/>
                <w:color w:val="auto"/>
                <w:sz w:val="24"/>
              </w:rPr>
            </w:pPr>
            <w:r w:rsidRPr="00873006">
              <w:rPr>
                <w:i/>
                <w:color w:val="auto"/>
                <w:sz w:val="24"/>
              </w:rPr>
              <w:t>Customers</w:t>
            </w:r>
          </w:p>
        </w:tc>
      </w:tr>
      <w:tr w:rsidR="00873006" w:rsidRPr="00873006" w:rsidTr="009B4BB4">
        <w:tc>
          <w:tcPr>
            <w:tcW w:w="4583"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Goal:</w:t>
            </w:r>
          </w:p>
        </w:tc>
        <w:tc>
          <w:tcPr>
            <w:tcW w:w="6145" w:type="dxa"/>
            <w:gridSpan w:val="3"/>
            <w:shd w:val="clear" w:color="auto" w:fill="FFFFFF"/>
          </w:tcPr>
          <w:p w:rsidR="00686C8E" w:rsidRPr="00873006" w:rsidRDefault="00686C8E" w:rsidP="009B4BB4">
            <w:pPr>
              <w:pStyle w:val="JEFFLectureNotes"/>
              <w:rPr>
                <w:i/>
                <w:color w:val="auto"/>
                <w:sz w:val="24"/>
              </w:rPr>
            </w:pPr>
            <w:r w:rsidRPr="00873006">
              <w:rPr>
                <w:i/>
                <w:color w:val="auto"/>
                <w:sz w:val="24"/>
              </w:rPr>
              <w:t>The system shall allow a Customer to add products to a shopping cart</w:t>
            </w:r>
          </w:p>
        </w:tc>
      </w:tr>
      <w:tr w:rsidR="00873006" w:rsidRPr="00873006" w:rsidTr="009B4BB4">
        <w:tc>
          <w:tcPr>
            <w:tcW w:w="4583"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Quality requirements:</w:t>
            </w:r>
          </w:p>
        </w:tc>
        <w:tc>
          <w:tcPr>
            <w:tcW w:w="6145" w:type="dxa"/>
            <w:gridSpan w:val="3"/>
            <w:shd w:val="clear" w:color="auto" w:fill="FFFFFF"/>
          </w:tcPr>
          <w:p w:rsidR="00686C8E" w:rsidRPr="00873006" w:rsidRDefault="00686C8E" w:rsidP="009B4BB4">
            <w:pPr>
              <w:pStyle w:val="JEFFLectureNotes"/>
              <w:rPr>
                <w:i/>
                <w:color w:val="auto"/>
                <w:sz w:val="24"/>
              </w:rPr>
            </w:pPr>
            <w:r w:rsidRPr="00873006">
              <w:rPr>
                <w:i/>
                <w:color w:val="auto"/>
                <w:sz w:val="24"/>
              </w:rPr>
              <w:t>Non-Functional Requirements Reference (refer to Jonesborough Farmer’s Market Top Level Requirements Document)</w:t>
            </w:r>
          </w:p>
          <w:p w:rsidR="00686C8E" w:rsidRPr="00873006" w:rsidRDefault="00686C8E" w:rsidP="009B4BB4">
            <w:pPr>
              <w:pStyle w:val="JEFFLectureNotes"/>
              <w:rPr>
                <w:i/>
                <w:color w:val="auto"/>
                <w:sz w:val="24"/>
              </w:rPr>
            </w:pPr>
            <w:r w:rsidRPr="00873006">
              <w:rPr>
                <w:i/>
                <w:color w:val="auto"/>
                <w:sz w:val="24"/>
              </w:rPr>
              <w:t>6.</w:t>
            </w:r>
            <w:r w:rsidRPr="00873006">
              <w:rPr>
                <w:i/>
                <w:color w:val="auto"/>
                <w:sz w:val="24"/>
              </w:rPr>
              <w:tab/>
              <w:t>When a user adds an item to his/her shopping cart, the system shall update the user’s shopping cart within 2 seconds.</w:t>
            </w:r>
          </w:p>
          <w:p w:rsidR="00686C8E" w:rsidRPr="00873006" w:rsidRDefault="00686C8E" w:rsidP="009B4BB4">
            <w:pPr>
              <w:pStyle w:val="JEFFLectureNotes"/>
              <w:rPr>
                <w:i/>
                <w:color w:val="auto"/>
                <w:sz w:val="24"/>
              </w:rPr>
            </w:pPr>
            <w:r w:rsidRPr="00873006">
              <w:rPr>
                <w:i/>
                <w:color w:val="auto"/>
                <w:sz w:val="24"/>
              </w:rPr>
              <w:t>7.</w:t>
            </w:r>
            <w:r w:rsidRPr="00873006">
              <w:rPr>
                <w:i/>
                <w:color w:val="auto"/>
                <w:sz w:val="24"/>
              </w:rPr>
              <w:tab/>
              <w:t>When a user removes an item from his/her shopping cart, the system shall update the user’s shopping cart within 2 seconds.</w:t>
            </w:r>
          </w:p>
          <w:p w:rsidR="00686C8E" w:rsidRPr="00873006" w:rsidRDefault="00686C8E" w:rsidP="009B4BB4">
            <w:pPr>
              <w:pStyle w:val="JEFFLectureNotes"/>
              <w:rPr>
                <w:i/>
                <w:color w:val="auto"/>
                <w:sz w:val="24"/>
              </w:rPr>
            </w:pPr>
            <w:r w:rsidRPr="00873006">
              <w:rPr>
                <w:i/>
                <w:color w:val="auto"/>
                <w:sz w:val="24"/>
              </w:rPr>
              <w:t>8.</w:t>
            </w:r>
            <w:r w:rsidRPr="00873006">
              <w:rPr>
                <w:i/>
                <w:color w:val="auto"/>
                <w:sz w:val="24"/>
              </w:rPr>
              <w:tab/>
              <w:t xml:space="preserve">The system shall create a receipt for a completed checkout within 3 seconds of the </w:t>
            </w:r>
            <w:r w:rsidRPr="00873006">
              <w:rPr>
                <w:i/>
                <w:color w:val="auto"/>
                <w:sz w:val="24"/>
              </w:rPr>
              <w:lastRenderedPageBreak/>
              <w:t>transactions completion.</w:t>
            </w:r>
          </w:p>
          <w:p w:rsidR="00686C8E" w:rsidRPr="00873006" w:rsidRDefault="00686C8E" w:rsidP="009B4BB4">
            <w:pPr>
              <w:pStyle w:val="JEFFLectureNotes"/>
              <w:rPr>
                <w:i/>
                <w:color w:val="auto"/>
                <w:sz w:val="24"/>
              </w:rPr>
            </w:pPr>
            <w:r w:rsidRPr="00873006">
              <w:rPr>
                <w:i/>
                <w:color w:val="auto"/>
                <w:sz w:val="24"/>
              </w:rPr>
              <w:t>9.</w:t>
            </w:r>
            <w:r w:rsidRPr="00873006">
              <w:rPr>
                <w:i/>
                <w:color w:val="auto"/>
                <w:sz w:val="24"/>
              </w:rPr>
              <w:tab/>
              <w:t>The system shall update the total for the user’s cart within 3 seconds of any change made to the cart.</w:t>
            </w:r>
          </w:p>
        </w:tc>
      </w:tr>
      <w:tr w:rsidR="00873006" w:rsidRPr="00873006" w:rsidTr="009B4BB4">
        <w:tc>
          <w:tcPr>
            <w:tcW w:w="4583"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lastRenderedPageBreak/>
              <w:t>Pre-Conditions:</w:t>
            </w:r>
          </w:p>
        </w:tc>
        <w:tc>
          <w:tcPr>
            <w:tcW w:w="6145" w:type="dxa"/>
            <w:gridSpan w:val="3"/>
            <w:shd w:val="clear" w:color="auto" w:fill="FFFFFF"/>
          </w:tcPr>
          <w:p w:rsidR="00686C8E" w:rsidRPr="00873006" w:rsidRDefault="00686C8E" w:rsidP="009B4BB4">
            <w:pPr>
              <w:pStyle w:val="JEFFLectureNotes"/>
              <w:rPr>
                <w:i/>
                <w:color w:val="auto"/>
                <w:sz w:val="24"/>
              </w:rPr>
            </w:pPr>
            <w:r w:rsidRPr="00873006">
              <w:rPr>
                <w:i/>
                <w:color w:val="auto"/>
                <w:sz w:val="24"/>
              </w:rPr>
              <w:t>The product must exist in inventory with quantity greater than the quantity being purchased.</w:t>
            </w:r>
          </w:p>
        </w:tc>
      </w:tr>
      <w:tr w:rsidR="00873006" w:rsidRPr="00873006" w:rsidTr="009B4BB4">
        <w:tc>
          <w:tcPr>
            <w:tcW w:w="4583"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Post-Conditions:</w:t>
            </w:r>
          </w:p>
        </w:tc>
        <w:tc>
          <w:tcPr>
            <w:tcW w:w="6145" w:type="dxa"/>
            <w:gridSpan w:val="3"/>
            <w:shd w:val="clear" w:color="auto" w:fill="FFFFFF"/>
          </w:tcPr>
          <w:p w:rsidR="00686C8E" w:rsidRPr="00873006" w:rsidRDefault="00686C8E" w:rsidP="009B4BB4">
            <w:pPr>
              <w:pStyle w:val="JEFFLectureNotes"/>
              <w:rPr>
                <w:i/>
                <w:color w:val="auto"/>
                <w:sz w:val="24"/>
              </w:rPr>
            </w:pPr>
            <w:r w:rsidRPr="00873006">
              <w:rPr>
                <w:i/>
                <w:color w:val="auto"/>
                <w:sz w:val="24"/>
              </w:rPr>
              <w:t>The quantity of the product in inventory is reduced by the quantity of product purchased.</w:t>
            </w:r>
          </w:p>
        </w:tc>
      </w:tr>
      <w:tr w:rsidR="00873006" w:rsidRPr="00873006" w:rsidTr="009B4BB4">
        <w:tc>
          <w:tcPr>
            <w:tcW w:w="4583"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Relationships:</w:t>
            </w:r>
          </w:p>
        </w:tc>
        <w:tc>
          <w:tcPr>
            <w:tcW w:w="6145" w:type="dxa"/>
            <w:gridSpan w:val="3"/>
            <w:shd w:val="clear" w:color="auto" w:fill="FFFFFF"/>
          </w:tcPr>
          <w:p w:rsidR="00686C8E" w:rsidRPr="00873006" w:rsidRDefault="00686C8E" w:rsidP="009B4BB4">
            <w:pPr>
              <w:pStyle w:val="JEFFLectureNotes"/>
              <w:rPr>
                <w:color w:val="auto"/>
                <w:sz w:val="24"/>
              </w:rPr>
            </w:pPr>
          </w:p>
        </w:tc>
      </w:tr>
      <w:tr w:rsidR="00873006" w:rsidRPr="00873006" w:rsidTr="009B4BB4">
        <w:tc>
          <w:tcPr>
            <w:tcW w:w="531" w:type="dxa"/>
            <w:vMerge w:val="restart"/>
            <w:shd w:val="clear" w:color="auto" w:fill="FFFFFF"/>
            <w:vAlign w:val="center"/>
          </w:tcPr>
          <w:p w:rsidR="00686C8E" w:rsidRPr="00873006" w:rsidRDefault="00686C8E" w:rsidP="009B4BB4">
            <w:pPr>
              <w:pStyle w:val="JEFFLectureNotes"/>
              <w:rPr>
                <w:color w:val="auto"/>
                <w:sz w:val="24"/>
              </w:rPr>
            </w:pPr>
          </w:p>
        </w:tc>
        <w:tc>
          <w:tcPr>
            <w:tcW w:w="4052" w:type="dxa"/>
            <w:shd w:val="clear" w:color="auto" w:fill="FFFFFF"/>
            <w:vAlign w:val="center"/>
          </w:tcPr>
          <w:p w:rsidR="00686C8E" w:rsidRPr="00873006" w:rsidRDefault="00686C8E" w:rsidP="009B4BB4">
            <w:pPr>
              <w:pStyle w:val="JEFFLectureNotes"/>
              <w:rPr>
                <w:b/>
                <w:color w:val="auto"/>
                <w:sz w:val="24"/>
              </w:rPr>
            </w:pPr>
            <w:r w:rsidRPr="00873006">
              <w:rPr>
                <w:b/>
                <w:color w:val="auto"/>
                <w:sz w:val="24"/>
              </w:rPr>
              <w:t>Include:</w:t>
            </w:r>
          </w:p>
        </w:tc>
        <w:tc>
          <w:tcPr>
            <w:tcW w:w="6145" w:type="dxa"/>
            <w:gridSpan w:val="3"/>
            <w:shd w:val="clear" w:color="auto" w:fill="FFFFFF"/>
          </w:tcPr>
          <w:p w:rsidR="00686C8E" w:rsidRPr="00873006" w:rsidRDefault="00686C8E" w:rsidP="00686C8E">
            <w:pPr>
              <w:pStyle w:val="JEFFLectureNotes"/>
              <w:numPr>
                <w:ilvl w:val="0"/>
                <w:numId w:val="16"/>
              </w:numPr>
              <w:rPr>
                <w:i/>
                <w:color w:val="auto"/>
                <w:sz w:val="24"/>
              </w:rPr>
            </w:pPr>
            <w:r w:rsidRPr="00873006">
              <w:rPr>
                <w:i/>
                <w:color w:val="auto"/>
                <w:sz w:val="24"/>
              </w:rPr>
              <w:t>Specify Quantity</w:t>
            </w:r>
          </w:p>
        </w:tc>
      </w:tr>
      <w:tr w:rsidR="00873006" w:rsidRPr="00873006" w:rsidTr="009B4BB4">
        <w:tc>
          <w:tcPr>
            <w:tcW w:w="531" w:type="dxa"/>
            <w:vMerge/>
            <w:shd w:val="clear" w:color="auto" w:fill="FFFFFF"/>
            <w:vAlign w:val="center"/>
          </w:tcPr>
          <w:p w:rsidR="00686C8E" w:rsidRPr="00873006" w:rsidRDefault="00686C8E" w:rsidP="009B4BB4">
            <w:pPr>
              <w:pStyle w:val="JEFFLectureNotes"/>
              <w:rPr>
                <w:color w:val="auto"/>
                <w:sz w:val="24"/>
              </w:rPr>
            </w:pPr>
          </w:p>
        </w:tc>
        <w:tc>
          <w:tcPr>
            <w:tcW w:w="4052" w:type="dxa"/>
            <w:shd w:val="clear" w:color="auto" w:fill="FFFFFF"/>
            <w:vAlign w:val="center"/>
          </w:tcPr>
          <w:p w:rsidR="00686C8E" w:rsidRPr="00873006" w:rsidRDefault="00686C8E" w:rsidP="009B4BB4">
            <w:pPr>
              <w:pStyle w:val="JEFFLectureNotes"/>
              <w:rPr>
                <w:b/>
                <w:color w:val="auto"/>
                <w:sz w:val="24"/>
              </w:rPr>
            </w:pPr>
            <w:r w:rsidRPr="00873006">
              <w:rPr>
                <w:b/>
                <w:color w:val="auto"/>
                <w:sz w:val="24"/>
              </w:rPr>
              <w:t>Extend:</w:t>
            </w:r>
          </w:p>
        </w:tc>
        <w:tc>
          <w:tcPr>
            <w:tcW w:w="6145" w:type="dxa"/>
            <w:gridSpan w:val="3"/>
            <w:shd w:val="clear" w:color="auto" w:fill="FFFFFF"/>
          </w:tcPr>
          <w:p w:rsidR="00686C8E" w:rsidRPr="00873006" w:rsidRDefault="00686C8E" w:rsidP="00686C8E">
            <w:pPr>
              <w:pStyle w:val="JEFFLectureNotes"/>
              <w:numPr>
                <w:ilvl w:val="0"/>
                <w:numId w:val="18"/>
              </w:numPr>
              <w:rPr>
                <w:i/>
                <w:color w:val="auto"/>
                <w:sz w:val="24"/>
              </w:rPr>
            </w:pPr>
            <w:r w:rsidRPr="00873006">
              <w:rPr>
                <w:i/>
                <w:color w:val="auto"/>
                <w:sz w:val="24"/>
              </w:rPr>
              <w:t>Add to Shopping Cart</w:t>
            </w:r>
          </w:p>
          <w:p w:rsidR="00686C8E" w:rsidRPr="00873006" w:rsidRDefault="00686C8E" w:rsidP="00686C8E">
            <w:pPr>
              <w:pStyle w:val="JEFFLectureNotes"/>
              <w:numPr>
                <w:ilvl w:val="0"/>
                <w:numId w:val="18"/>
              </w:numPr>
              <w:rPr>
                <w:i/>
                <w:color w:val="auto"/>
                <w:sz w:val="24"/>
              </w:rPr>
            </w:pPr>
            <w:r w:rsidRPr="00873006">
              <w:rPr>
                <w:i/>
                <w:color w:val="auto"/>
                <w:sz w:val="24"/>
              </w:rPr>
              <w:t>Login</w:t>
            </w:r>
          </w:p>
          <w:p w:rsidR="00686C8E" w:rsidRPr="00873006" w:rsidRDefault="00686C8E" w:rsidP="00686C8E">
            <w:pPr>
              <w:pStyle w:val="JEFFLectureNotes"/>
              <w:numPr>
                <w:ilvl w:val="0"/>
                <w:numId w:val="18"/>
              </w:numPr>
              <w:rPr>
                <w:i/>
                <w:color w:val="auto"/>
                <w:sz w:val="24"/>
              </w:rPr>
            </w:pPr>
            <w:r w:rsidRPr="00873006">
              <w:rPr>
                <w:i/>
                <w:color w:val="auto"/>
                <w:sz w:val="24"/>
              </w:rPr>
              <w:t>Create Account</w:t>
            </w:r>
          </w:p>
        </w:tc>
      </w:tr>
      <w:tr w:rsidR="00873006" w:rsidRPr="00873006" w:rsidTr="009B4BB4">
        <w:tc>
          <w:tcPr>
            <w:tcW w:w="531" w:type="dxa"/>
            <w:vMerge/>
            <w:shd w:val="clear" w:color="auto" w:fill="FFFFFF"/>
            <w:vAlign w:val="center"/>
          </w:tcPr>
          <w:p w:rsidR="00686C8E" w:rsidRPr="00873006" w:rsidRDefault="00686C8E" w:rsidP="009B4BB4">
            <w:pPr>
              <w:pStyle w:val="JEFFLectureNotes"/>
              <w:rPr>
                <w:color w:val="auto"/>
                <w:sz w:val="24"/>
              </w:rPr>
            </w:pPr>
          </w:p>
        </w:tc>
        <w:tc>
          <w:tcPr>
            <w:tcW w:w="4052" w:type="dxa"/>
            <w:shd w:val="clear" w:color="auto" w:fill="FFFFFF"/>
            <w:vAlign w:val="center"/>
          </w:tcPr>
          <w:p w:rsidR="00686C8E" w:rsidRPr="00873006" w:rsidRDefault="00686C8E" w:rsidP="009B4BB4">
            <w:pPr>
              <w:pStyle w:val="JEFFLectureNotes"/>
              <w:rPr>
                <w:b/>
                <w:color w:val="auto"/>
                <w:sz w:val="24"/>
              </w:rPr>
            </w:pPr>
            <w:r w:rsidRPr="00873006">
              <w:rPr>
                <w:b/>
                <w:color w:val="auto"/>
                <w:sz w:val="24"/>
              </w:rPr>
              <w:t>Generalization:</w:t>
            </w:r>
          </w:p>
        </w:tc>
        <w:tc>
          <w:tcPr>
            <w:tcW w:w="6145" w:type="dxa"/>
            <w:gridSpan w:val="3"/>
            <w:shd w:val="clear" w:color="auto" w:fill="FFFFFF"/>
          </w:tcPr>
          <w:p w:rsidR="00686C8E" w:rsidRPr="00873006" w:rsidRDefault="00686C8E" w:rsidP="009B4BB4">
            <w:pPr>
              <w:pStyle w:val="JEFFLectureNotes"/>
              <w:rPr>
                <w:i/>
                <w:color w:val="auto"/>
                <w:sz w:val="24"/>
              </w:rPr>
            </w:pPr>
          </w:p>
        </w:tc>
      </w:tr>
      <w:tr w:rsidR="00873006" w:rsidRPr="00873006" w:rsidTr="009B4BB4">
        <w:tc>
          <w:tcPr>
            <w:tcW w:w="4583" w:type="dxa"/>
            <w:gridSpan w:val="2"/>
            <w:vMerge w:val="restart"/>
            <w:shd w:val="clear" w:color="auto" w:fill="FFFFFF"/>
          </w:tcPr>
          <w:p w:rsidR="00686C8E" w:rsidRPr="00873006" w:rsidRDefault="00686C8E" w:rsidP="009B4BB4">
            <w:pPr>
              <w:pStyle w:val="JEFFLectureNotes"/>
              <w:rPr>
                <w:b/>
                <w:color w:val="auto"/>
                <w:sz w:val="24"/>
              </w:rPr>
            </w:pPr>
            <w:r w:rsidRPr="00873006">
              <w:rPr>
                <w:b/>
                <w:color w:val="auto"/>
                <w:sz w:val="24"/>
              </w:rPr>
              <w:t>Trigger:</w:t>
            </w:r>
          </w:p>
        </w:tc>
        <w:tc>
          <w:tcPr>
            <w:tcW w:w="6145" w:type="dxa"/>
            <w:gridSpan w:val="3"/>
            <w:shd w:val="clear" w:color="auto" w:fill="FFFFFF"/>
          </w:tcPr>
          <w:p w:rsidR="00686C8E" w:rsidRPr="00873006" w:rsidRDefault="00686C8E" w:rsidP="009B4BB4">
            <w:pPr>
              <w:pStyle w:val="JEFFLectureNotes"/>
              <w:rPr>
                <w:i/>
                <w:color w:val="auto"/>
                <w:sz w:val="24"/>
              </w:rPr>
            </w:pPr>
            <w:r w:rsidRPr="00873006">
              <w:rPr>
                <w:b/>
                <w:color w:val="auto"/>
                <w:sz w:val="24"/>
              </w:rPr>
              <w:t>Trigger Type:</w:t>
            </w:r>
            <w:r w:rsidRPr="00873006">
              <w:rPr>
                <w:color w:val="auto"/>
                <w:sz w:val="24"/>
              </w:rPr>
              <w:t xml:space="preserve"> </w:t>
            </w:r>
            <w:r w:rsidRPr="00873006">
              <w:rPr>
                <w:i/>
                <w:color w:val="auto"/>
                <w:sz w:val="24"/>
              </w:rPr>
              <w:t>External</w:t>
            </w:r>
          </w:p>
        </w:tc>
      </w:tr>
      <w:tr w:rsidR="00873006" w:rsidRPr="00873006" w:rsidTr="009B4BB4">
        <w:tc>
          <w:tcPr>
            <w:tcW w:w="4583" w:type="dxa"/>
            <w:gridSpan w:val="2"/>
            <w:vMerge/>
            <w:shd w:val="clear" w:color="auto" w:fill="FFFFFF"/>
          </w:tcPr>
          <w:p w:rsidR="00686C8E" w:rsidRPr="00873006" w:rsidRDefault="00686C8E" w:rsidP="009B4BB4">
            <w:pPr>
              <w:pStyle w:val="JEFFLectureNotes"/>
              <w:rPr>
                <w:b/>
                <w:color w:val="auto"/>
                <w:sz w:val="24"/>
              </w:rPr>
            </w:pPr>
          </w:p>
        </w:tc>
        <w:tc>
          <w:tcPr>
            <w:tcW w:w="6145" w:type="dxa"/>
            <w:gridSpan w:val="3"/>
            <w:shd w:val="clear" w:color="auto" w:fill="FFFFFF"/>
          </w:tcPr>
          <w:p w:rsidR="00686C8E" w:rsidRPr="00873006" w:rsidRDefault="00686C8E" w:rsidP="00686C8E">
            <w:pPr>
              <w:pStyle w:val="JEFFLectureNotes"/>
              <w:numPr>
                <w:ilvl w:val="0"/>
                <w:numId w:val="17"/>
              </w:numPr>
              <w:rPr>
                <w:i/>
                <w:color w:val="auto"/>
                <w:sz w:val="24"/>
              </w:rPr>
            </w:pPr>
            <w:r w:rsidRPr="00873006">
              <w:rPr>
                <w:i/>
                <w:color w:val="auto"/>
                <w:sz w:val="24"/>
              </w:rPr>
              <w:t>The Customer clicks in the “</w:t>
            </w:r>
            <w:proofErr w:type="spellStart"/>
            <w:r w:rsidRPr="00873006">
              <w:rPr>
                <w:i/>
                <w:color w:val="auto"/>
                <w:sz w:val="24"/>
              </w:rPr>
              <w:t>Qty</w:t>
            </w:r>
            <w:proofErr w:type="spellEnd"/>
            <w:r w:rsidRPr="00873006">
              <w:rPr>
                <w:i/>
                <w:color w:val="auto"/>
                <w:sz w:val="24"/>
              </w:rPr>
              <w:t>:” field, types in the number of product to add, and clicks the “Add to Cart” button</w:t>
            </w:r>
          </w:p>
        </w:tc>
      </w:tr>
      <w:tr w:rsidR="00873006" w:rsidRPr="00873006" w:rsidTr="009B4BB4">
        <w:tc>
          <w:tcPr>
            <w:tcW w:w="4583"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Normal Flow of Events:</w:t>
            </w:r>
          </w:p>
        </w:tc>
        <w:tc>
          <w:tcPr>
            <w:tcW w:w="6145" w:type="dxa"/>
            <w:gridSpan w:val="3"/>
            <w:shd w:val="clear" w:color="auto" w:fill="FFFFFF"/>
          </w:tcPr>
          <w:p w:rsidR="00686C8E" w:rsidRPr="00873006" w:rsidRDefault="00686C8E" w:rsidP="00686C8E">
            <w:pPr>
              <w:pStyle w:val="JEFFLectureNotes"/>
              <w:numPr>
                <w:ilvl w:val="0"/>
                <w:numId w:val="17"/>
              </w:numPr>
              <w:rPr>
                <w:i/>
                <w:color w:val="auto"/>
                <w:sz w:val="24"/>
              </w:rPr>
            </w:pPr>
            <w:r w:rsidRPr="00873006">
              <w:rPr>
                <w:i/>
                <w:color w:val="auto"/>
                <w:sz w:val="24"/>
              </w:rPr>
              <w:t xml:space="preserve">The Item Quantity is updated on shopping cart display </w:t>
            </w:r>
          </w:p>
        </w:tc>
      </w:tr>
      <w:tr w:rsidR="00873006" w:rsidRPr="00873006" w:rsidTr="009B4BB4">
        <w:tc>
          <w:tcPr>
            <w:tcW w:w="4583" w:type="dxa"/>
            <w:gridSpan w:val="2"/>
            <w:shd w:val="clear" w:color="auto" w:fill="FFFFFF"/>
          </w:tcPr>
          <w:p w:rsidR="00686C8E" w:rsidRPr="00873006" w:rsidRDefault="00686C8E" w:rsidP="009B4BB4">
            <w:pPr>
              <w:pStyle w:val="JEFFLectureNotes"/>
              <w:rPr>
                <w:b/>
                <w:color w:val="auto"/>
                <w:sz w:val="24"/>
              </w:rPr>
            </w:pPr>
            <w:r w:rsidRPr="00873006">
              <w:rPr>
                <w:b/>
                <w:color w:val="auto"/>
                <w:sz w:val="24"/>
              </w:rPr>
              <w:t>Sub-flows:</w:t>
            </w:r>
          </w:p>
        </w:tc>
        <w:tc>
          <w:tcPr>
            <w:tcW w:w="6145" w:type="dxa"/>
            <w:gridSpan w:val="3"/>
            <w:shd w:val="clear" w:color="auto" w:fill="FFFFFF"/>
          </w:tcPr>
          <w:p w:rsidR="00686C8E" w:rsidRPr="00873006" w:rsidRDefault="00686C8E" w:rsidP="009B4BB4">
            <w:pPr>
              <w:pStyle w:val="JEFFLectureNotes"/>
              <w:rPr>
                <w:i/>
                <w:color w:val="auto"/>
                <w:sz w:val="24"/>
              </w:rPr>
            </w:pPr>
          </w:p>
        </w:tc>
      </w:tr>
      <w:tr w:rsidR="00873006" w:rsidRPr="00873006" w:rsidTr="009B4BB4">
        <w:trPr>
          <w:trHeight w:val="620"/>
        </w:trPr>
        <w:tc>
          <w:tcPr>
            <w:tcW w:w="10728" w:type="dxa"/>
            <w:gridSpan w:val="5"/>
            <w:shd w:val="clear" w:color="auto" w:fill="FFFFFF"/>
          </w:tcPr>
          <w:p w:rsidR="00686C8E" w:rsidRPr="00873006" w:rsidRDefault="00686C8E" w:rsidP="009B4BB4">
            <w:pPr>
              <w:pStyle w:val="JEFFLectureNotes"/>
              <w:rPr>
                <w:i/>
                <w:color w:val="auto"/>
                <w:sz w:val="24"/>
              </w:rPr>
            </w:pPr>
            <w:r w:rsidRPr="00873006">
              <w:rPr>
                <w:b/>
                <w:color w:val="auto"/>
                <w:sz w:val="24"/>
              </w:rPr>
              <w:t>Alternative/Exception flows:</w:t>
            </w:r>
            <w:r w:rsidRPr="00873006">
              <w:rPr>
                <w:b/>
                <w:color w:val="auto"/>
                <w:sz w:val="24"/>
              </w:rPr>
              <w:br/>
            </w:r>
            <w:r w:rsidRPr="00873006">
              <w:rPr>
                <w:i/>
                <w:color w:val="auto"/>
                <w:sz w:val="24"/>
              </w:rPr>
              <w:t>EX1</w:t>
            </w:r>
          </w:p>
          <w:p w:rsidR="00686C8E" w:rsidRPr="00873006" w:rsidRDefault="00686C8E" w:rsidP="009B4BB4">
            <w:pPr>
              <w:pStyle w:val="JEFFLectureNotes"/>
              <w:rPr>
                <w:i/>
                <w:color w:val="auto"/>
                <w:sz w:val="24"/>
              </w:rPr>
            </w:pPr>
            <w:r w:rsidRPr="00873006">
              <w:rPr>
                <w:i/>
                <w:color w:val="auto"/>
                <w:sz w:val="24"/>
              </w:rPr>
              <w:t>2a. If the Customer is not logged in, the Login page is displayed.</w:t>
            </w:r>
          </w:p>
          <w:p w:rsidR="00686C8E" w:rsidRPr="00873006" w:rsidRDefault="00686C8E" w:rsidP="009B4BB4">
            <w:pPr>
              <w:pStyle w:val="JEFFLectureNotes"/>
              <w:rPr>
                <w:i/>
                <w:color w:val="auto"/>
                <w:sz w:val="24"/>
              </w:rPr>
            </w:pPr>
            <w:r w:rsidRPr="00873006">
              <w:rPr>
                <w:i/>
                <w:color w:val="auto"/>
                <w:sz w:val="24"/>
              </w:rPr>
              <w:t>2b. If the Customer is not registered, the Create Account page is displayed.</w:t>
            </w:r>
          </w:p>
          <w:p w:rsidR="00686C8E" w:rsidRPr="00873006" w:rsidRDefault="00686C8E" w:rsidP="009B4BB4">
            <w:pPr>
              <w:pStyle w:val="JEFFLectureNotes"/>
              <w:rPr>
                <w:b/>
                <w:color w:val="auto"/>
                <w:sz w:val="24"/>
              </w:rPr>
            </w:pPr>
            <w:r w:rsidRPr="00873006">
              <w:rPr>
                <w:i/>
                <w:color w:val="auto"/>
                <w:sz w:val="24"/>
              </w:rPr>
              <w:t>2c. If the specified quantity exceeds the quantity of product in inventory, the Insufficient Inventory page is displayed</w:t>
            </w:r>
          </w:p>
        </w:tc>
      </w:tr>
      <w:tr w:rsidR="00873006" w:rsidRPr="00873006" w:rsidTr="009B4BB4">
        <w:trPr>
          <w:trHeight w:val="620"/>
        </w:trPr>
        <w:tc>
          <w:tcPr>
            <w:tcW w:w="10728" w:type="dxa"/>
            <w:gridSpan w:val="5"/>
            <w:shd w:val="clear" w:color="auto" w:fill="FFFFFF"/>
          </w:tcPr>
          <w:p w:rsidR="00686C8E" w:rsidRPr="00873006" w:rsidRDefault="00686C8E" w:rsidP="009B4BB4">
            <w:pPr>
              <w:pStyle w:val="JEFFLectureNotes"/>
              <w:rPr>
                <w:b/>
                <w:color w:val="auto"/>
                <w:sz w:val="24"/>
              </w:rPr>
            </w:pPr>
            <w:r w:rsidRPr="00873006">
              <w:rPr>
                <w:b/>
                <w:color w:val="auto"/>
                <w:sz w:val="24"/>
              </w:rPr>
              <w:t>UI: To be Added</w:t>
            </w:r>
          </w:p>
        </w:tc>
      </w:tr>
      <w:tr w:rsidR="00873006" w:rsidRPr="00873006" w:rsidTr="009B4BB4">
        <w:trPr>
          <w:trHeight w:val="620"/>
        </w:trPr>
        <w:tc>
          <w:tcPr>
            <w:tcW w:w="10728" w:type="dxa"/>
            <w:gridSpan w:val="5"/>
            <w:shd w:val="clear" w:color="auto" w:fill="FFFFFF"/>
          </w:tcPr>
          <w:p w:rsidR="00686C8E" w:rsidRPr="00873006" w:rsidRDefault="00686C8E" w:rsidP="009B4BB4">
            <w:pPr>
              <w:pStyle w:val="JEFFLectureNotes"/>
              <w:rPr>
                <w:b/>
                <w:color w:val="auto"/>
                <w:sz w:val="24"/>
              </w:rPr>
            </w:pPr>
            <w:r w:rsidRPr="00873006">
              <w:rPr>
                <w:b/>
                <w:color w:val="auto"/>
                <w:sz w:val="24"/>
              </w:rPr>
              <w:t>Input Specifications:</w:t>
            </w:r>
          </w:p>
          <w:p w:rsidR="00686C8E" w:rsidRPr="00873006" w:rsidRDefault="00686C8E" w:rsidP="009B4BB4">
            <w:pPr>
              <w:pStyle w:val="JEFFLectureNotes"/>
              <w:rPr>
                <w:color w:val="auto"/>
                <w:sz w:val="24"/>
              </w:rPr>
            </w:pPr>
            <w:proofErr w:type="spellStart"/>
            <w:r w:rsidRPr="00873006">
              <w:rPr>
                <w:color w:val="auto"/>
                <w:sz w:val="24"/>
              </w:rPr>
              <w:t>Qty</w:t>
            </w:r>
            <w:proofErr w:type="spellEnd"/>
            <w:r w:rsidRPr="00873006">
              <w:rPr>
                <w:color w:val="auto"/>
                <w:sz w:val="24"/>
              </w:rPr>
              <w:t xml:space="preserve"> ::= &lt;quantity&gt;</w:t>
            </w:r>
          </w:p>
          <w:p w:rsidR="00686C8E" w:rsidRPr="00873006" w:rsidRDefault="00686C8E" w:rsidP="009B4BB4">
            <w:pPr>
              <w:pStyle w:val="JEFFLectureNotes"/>
              <w:rPr>
                <w:color w:val="auto"/>
                <w:sz w:val="24"/>
                <w:vertAlign w:val="superscript"/>
              </w:rPr>
            </w:pPr>
            <w:r w:rsidRPr="00873006">
              <w:rPr>
                <w:color w:val="auto"/>
                <w:sz w:val="24"/>
              </w:rPr>
              <w:t xml:space="preserve">&lt;quantity&gt; ::= </w:t>
            </w:r>
            <w:r w:rsidRPr="00873006">
              <w:rPr>
                <w:color w:val="auto"/>
                <w:sz w:val="24"/>
                <w:vertAlign w:val="superscript"/>
              </w:rPr>
              <w:t>0</w:t>
            </w:r>
            <w:r w:rsidRPr="00873006">
              <w:rPr>
                <w:color w:val="auto"/>
                <w:sz w:val="24"/>
              </w:rPr>
              <w:t>{integer}</w:t>
            </w:r>
            <w:r w:rsidRPr="00873006">
              <w:rPr>
                <w:color w:val="auto"/>
                <w:sz w:val="24"/>
                <w:vertAlign w:val="superscript"/>
              </w:rPr>
              <w:t>999</w:t>
            </w:r>
          </w:p>
        </w:tc>
      </w:tr>
      <w:tr w:rsidR="00873006" w:rsidRPr="00873006" w:rsidTr="009B4BB4">
        <w:trPr>
          <w:trHeight w:val="620"/>
        </w:trPr>
        <w:tc>
          <w:tcPr>
            <w:tcW w:w="10728" w:type="dxa"/>
            <w:gridSpan w:val="5"/>
            <w:shd w:val="clear" w:color="auto" w:fill="FFFFFF"/>
          </w:tcPr>
          <w:p w:rsidR="00686C8E" w:rsidRPr="00873006" w:rsidRDefault="00686C8E" w:rsidP="009B4BB4">
            <w:pPr>
              <w:pStyle w:val="JEFFLectureNotes"/>
              <w:rPr>
                <w:b/>
                <w:color w:val="auto"/>
                <w:sz w:val="24"/>
              </w:rPr>
            </w:pPr>
            <w:r w:rsidRPr="00873006">
              <w:rPr>
                <w:b/>
                <w:color w:val="auto"/>
                <w:sz w:val="24"/>
              </w:rPr>
              <w:t>Functional Specifications:</w:t>
            </w:r>
          </w:p>
          <w:p w:rsidR="00686C8E" w:rsidRPr="00873006" w:rsidRDefault="00686C8E" w:rsidP="009B4BB4">
            <w:pPr>
              <w:pStyle w:val="JEFFLectureNotes"/>
              <w:rPr>
                <w:b/>
                <w:color w:val="auto"/>
                <w:sz w:val="24"/>
              </w:rPr>
            </w:pPr>
            <w:r w:rsidRPr="00873006">
              <w:rPr>
                <w:b/>
                <w:noProof/>
                <w:color w:val="auto"/>
                <w:sz w:val="24"/>
              </w:rPr>
              <w:lastRenderedPageBreak/>
              <w:drawing>
                <wp:inline distT="0" distB="0" distL="0" distR="0" wp14:anchorId="1CF20B58" wp14:editId="0CA9F747">
                  <wp:extent cx="6743700" cy="3942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 Diagram Req 9a.jpg"/>
                          <pic:cNvPicPr/>
                        </pic:nvPicPr>
                        <pic:blipFill>
                          <a:blip r:embed="rId14">
                            <a:extLst>
                              <a:ext uri="{28A0092B-C50C-407E-A947-70E740481C1C}">
                                <a14:useLocalDpi xmlns:a14="http://schemas.microsoft.com/office/drawing/2010/main" val="0"/>
                              </a:ext>
                            </a:extLst>
                          </a:blip>
                          <a:stretch>
                            <a:fillRect/>
                          </a:stretch>
                        </pic:blipFill>
                        <pic:spPr>
                          <a:xfrm>
                            <a:off x="0" y="0"/>
                            <a:ext cx="6743700" cy="3942080"/>
                          </a:xfrm>
                          <a:prstGeom prst="rect">
                            <a:avLst/>
                          </a:prstGeom>
                        </pic:spPr>
                      </pic:pic>
                    </a:graphicData>
                  </a:graphic>
                </wp:inline>
              </w:drawing>
            </w:r>
          </w:p>
        </w:tc>
      </w:tr>
    </w:tbl>
    <w:p w:rsidR="00686C8E" w:rsidRPr="00873006" w:rsidRDefault="00686C8E" w:rsidP="00686C8E">
      <w:pPr>
        <w:pStyle w:val="JEFFLectureNotes"/>
        <w:rPr>
          <w:color w:val="auto"/>
        </w:rPr>
      </w:pPr>
      <w:r w:rsidRPr="00873006">
        <w:rPr>
          <w:color w:val="auto"/>
        </w:rPr>
        <w:lastRenderedPageBreak/>
        <w:t> </w:t>
      </w:r>
    </w:p>
    <w:p w:rsidR="009F4C3F" w:rsidRPr="00873006" w:rsidRDefault="009F4C3F" w:rsidP="009F4C3F">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520"/>
        <w:gridCol w:w="4106"/>
        <w:gridCol w:w="201"/>
        <w:gridCol w:w="1403"/>
        <w:gridCol w:w="4498"/>
      </w:tblGrid>
      <w:tr w:rsidR="00873006" w:rsidRPr="00873006" w:rsidTr="009B4BB4">
        <w:trPr>
          <w:trHeight w:val="368"/>
        </w:trPr>
        <w:tc>
          <w:tcPr>
            <w:tcW w:w="10728" w:type="dxa"/>
            <w:gridSpan w:val="5"/>
            <w:shd w:val="clear" w:color="auto" w:fill="FFFFFF"/>
          </w:tcPr>
          <w:p w:rsidR="009F4C3F" w:rsidRPr="00873006" w:rsidRDefault="009F4C3F" w:rsidP="009B4BB4">
            <w:pPr>
              <w:pStyle w:val="JEFFLectureNotes"/>
              <w:rPr>
                <w:b/>
                <w:color w:val="auto"/>
                <w:sz w:val="24"/>
              </w:rPr>
            </w:pPr>
            <w:r w:rsidRPr="00873006">
              <w:rPr>
                <w:b/>
                <w:noProof/>
                <w:color w:val="auto"/>
                <w:sz w:val="24"/>
              </w:rPr>
              <w:drawing>
                <wp:inline distT="0" distB="0" distL="0" distR="0" wp14:anchorId="55678EC0" wp14:editId="00DC2CD4">
                  <wp:extent cx="6743700" cy="32924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 Req 9b.jpg"/>
                          <pic:cNvPicPr/>
                        </pic:nvPicPr>
                        <pic:blipFill>
                          <a:blip r:embed="rId15">
                            <a:extLst>
                              <a:ext uri="{28A0092B-C50C-407E-A947-70E740481C1C}">
                                <a14:useLocalDpi xmlns:a14="http://schemas.microsoft.com/office/drawing/2010/main" val="0"/>
                              </a:ext>
                            </a:extLst>
                          </a:blip>
                          <a:stretch>
                            <a:fillRect/>
                          </a:stretch>
                        </pic:blipFill>
                        <pic:spPr>
                          <a:xfrm>
                            <a:off x="0" y="0"/>
                            <a:ext cx="6743700" cy="3292475"/>
                          </a:xfrm>
                          <a:prstGeom prst="rect">
                            <a:avLst/>
                          </a:prstGeom>
                        </pic:spPr>
                      </pic:pic>
                    </a:graphicData>
                  </a:graphic>
                </wp:inline>
              </w:drawing>
            </w:r>
          </w:p>
        </w:tc>
      </w:tr>
      <w:tr w:rsidR="00873006" w:rsidRPr="00873006" w:rsidTr="009B4BB4">
        <w:trPr>
          <w:trHeight w:val="368"/>
        </w:trPr>
        <w:tc>
          <w:tcPr>
            <w:tcW w:w="4817" w:type="dxa"/>
            <w:gridSpan w:val="3"/>
            <w:shd w:val="clear" w:color="auto" w:fill="FFFFFF"/>
          </w:tcPr>
          <w:p w:rsidR="009F4C3F" w:rsidRPr="00873006" w:rsidRDefault="009F4C3F"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w:t>
            </w:r>
          </w:p>
        </w:tc>
        <w:tc>
          <w:tcPr>
            <w:tcW w:w="5911" w:type="dxa"/>
            <w:gridSpan w:val="2"/>
            <w:shd w:val="clear" w:color="auto" w:fill="FFFFFF"/>
          </w:tcPr>
          <w:p w:rsidR="009F4C3F" w:rsidRPr="00873006" w:rsidRDefault="009F4C3F"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817" w:type="dxa"/>
            <w:gridSpan w:val="3"/>
            <w:shd w:val="clear" w:color="auto" w:fill="FFFFFF"/>
          </w:tcPr>
          <w:p w:rsidR="009F4C3F" w:rsidRPr="00873006" w:rsidRDefault="009F4C3F"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Customer</w:t>
            </w:r>
          </w:p>
        </w:tc>
        <w:tc>
          <w:tcPr>
            <w:tcW w:w="1361" w:type="dxa"/>
            <w:shd w:val="clear" w:color="auto" w:fill="FFFFFF"/>
          </w:tcPr>
          <w:p w:rsidR="009F4C3F" w:rsidRPr="00873006" w:rsidRDefault="009F4C3F"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Use Case 4.9b</w:t>
            </w:r>
          </w:p>
        </w:tc>
        <w:tc>
          <w:tcPr>
            <w:tcW w:w="4550" w:type="dxa"/>
            <w:shd w:val="clear" w:color="auto" w:fill="FFFFFF"/>
          </w:tcPr>
          <w:p w:rsidR="009F4C3F" w:rsidRPr="00873006" w:rsidRDefault="009F4C3F"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High – must be implemented</w:t>
            </w:r>
            <w:r w:rsidRPr="00873006">
              <w:rPr>
                <w:i/>
                <w:color w:val="auto"/>
                <w:sz w:val="24"/>
              </w:rPr>
              <w:br/>
            </w:r>
          </w:p>
        </w:tc>
      </w:tr>
      <w:tr w:rsidR="00873006" w:rsidRPr="00873006" w:rsidTr="009B4BB4">
        <w:tc>
          <w:tcPr>
            <w:tcW w:w="4817" w:type="dxa"/>
            <w:gridSpan w:val="3"/>
            <w:shd w:val="clear" w:color="auto" w:fill="FFFFFF"/>
          </w:tcPr>
          <w:p w:rsidR="009F4C3F" w:rsidRPr="00873006" w:rsidRDefault="009F4C3F"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View and Edit Shopping Cart</w:t>
            </w:r>
          </w:p>
          <w:p w:rsidR="009F4C3F" w:rsidRPr="00873006" w:rsidRDefault="009F4C3F" w:rsidP="009B4BB4">
            <w:pPr>
              <w:pStyle w:val="JEFFLectureNotes"/>
              <w:rPr>
                <w:b/>
                <w:color w:val="auto"/>
                <w:sz w:val="24"/>
              </w:rPr>
            </w:pPr>
          </w:p>
        </w:tc>
        <w:tc>
          <w:tcPr>
            <w:tcW w:w="5911" w:type="dxa"/>
            <w:gridSpan w:val="2"/>
            <w:shd w:val="clear" w:color="auto" w:fill="FFFFFF"/>
          </w:tcPr>
          <w:p w:rsidR="009F4C3F" w:rsidRPr="00873006" w:rsidRDefault="009F4C3F" w:rsidP="009B4BB4">
            <w:pPr>
              <w:pStyle w:val="JEFFLectureNotes"/>
              <w:rPr>
                <w:color w:val="auto"/>
                <w:sz w:val="24"/>
              </w:rPr>
            </w:pPr>
            <w:r w:rsidRPr="00873006">
              <w:rPr>
                <w:b/>
                <w:color w:val="auto"/>
                <w:sz w:val="24"/>
              </w:rPr>
              <w:lastRenderedPageBreak/>
              <w:t>Use Case Type:</w:t>
            </w:r>
            <w:r w:rsidRPr="00873006">
              <w:rPr>
                <w:color w:val="auto"/>
                <w:sz w:val="24"/>
              </w:rPr>
              <w:t xml:space="preserve"> </w:t>
            </w:r>
            <w:r w:rsidRPr="00873006">
              <w:rPr>
                <w:color w:val="auto"/>
                <w:sz w:val="24"/>
              </w:rPr>
              <w:br/>
              <w:t>Overview/Detail</w:t>
            </w:r>
            <w:r w:rsidRPr="00873006">
              <w:rPr>
                <w:color w:val="auto"/>
                <w:sz w:val="24"/>
              </w:rPr>
              <w:br/>
            </w:r>
            <w:proofErr w:type="spellStart"/>
            <w:r w:rsidRPr="00873006">
              <w:rPr>
                <w:i/>
                <w:color w:val="auto"/>
                <w:sz w:val="24"/>
              </w:rPr>
              <w:lastRenderedPageBreak/>
              <w:t>Detail</w:t>
            </w:r>
            <w:proofErr w:type="spellEnd"/>
          </w:p>
        </w:tc>
      </w:tr>
      <w:tr w:rsidR="00873006" w:rsidRPr="00873006" w:rsidTr="009B4BB4">
        <w:trPr>
          <w:trHeight w:val="287"/>
        </w:trPr>
        <w:tc>
          <w:tcPr>
            <w:tcW w:w="4583" w:type="dxa"/>
            <w:gridSpan w:val="2"/>
            <w:shd w:val="clear" w:color="auto" w:fill="FFFFFF"/>
          </w:tcPr>
          <w:p w:rsidR="009F4C3F" w:rsidRPr="00873006" w:rsidRDefault="009F4C3F" w:rsidP="009B4BB4">
            <w:pPr>
              <w:pStyle w:val="JEFFLectureNotes"/>
              <w:rPr>
                <w:color w:val="auto"/>
                <w:sz w:val="24"/>
              </w:rPr>
            </w:pPr>
            <w:r w:rsidRPr="00873006">
              <w:rPr>
                <w:b/>
                <w:color w:val="auto"/>
                <w:sz w:val="24"/>
              </w:rPr>
              <w:lastRenderedPageBreak/>
              <w:t>Stakeholders:</w:t>
            </w:r>
          </w:p>
        </w:tc>
        <w:tc>
          <w:tcPr>
            <w:tcW w:w="6145" w:type="dxa"/>
            <w:gridSpan w:val="3"/>
            <w:shd w:val="clear" w:color="auto" w:fill="FFFFFF"/>
          </w:tcPr>
          <w:p w:rsidR="009F4C3F" w:rsidRPr="00873006" w:rsidRDefault="009F4C3F" w:rsidP="009B4BB4">
            <w:pPr>
              <w:pStyle w:val="JEFFLectureNotes"/>
              <w:rPr>
                <w:i/>
                <w:color w:val="auto"/>
                <w:sz w:val="24"/>
              </w:rPr>
            </w:pPr>
            <w:r w:rsidRPr="00873006">
              <w:rPr>
                <w:i/>
                <w:color w:val="auto"/>
                <w:sz w:val="24"/>
              </w:rPr>
              <w:t>Customers</w:t>
            </w:r>
          </w:p>
        </w:tc>
      </w:tr>
      <w:tr w:rsidR="00873006" w:rsidRPr="00873006" w:rsidTr="009B4BB4">
        <w:tc>
          <w:tcPr>
            <w:tcW w:w="4583" w:type="dxa"/>
            <w:gridSpan w:val="2"/>
            <w:shd w:val="clear" w:color="auto" w:fill="FFFFFF"/>
          </w:tcPr>
          <w:p w:rsidR="009F4C3F" w:rsidRPr="00873006" w:rsidRDefault="009F4C3F" w:rsidP="009B4BB4">
            <w:pPr>
              <w:pStyle w:val="JEFFLectureNotes"/>
              <w:rPr>
                <w:b/>
                <w:color w:val="auto"/>
                <w:sz w:val="24"/>
              </w:rPr>
            </w:pPr>
            <w:r w:rsidRPr="00873006">
              <w:rPr>
                <w:b/>
                <w:color w:val="auto"/>
                <w:sz w:val="24"/>
              </w:rPr>
              <w:t>Goal:</w:t>
            </w:r>
          </w:p>
        </w:tc>
        <w:tc>
          <w:tcPr>
            <w:tcW w:w="6145" w:type="dxa"/>
            <w:gridSpan w:val="3"/>
            <w:shd w:val="clear" w:color="auto" w:fill="FFFFFF"/>
          </w:tcPr>
          <w:p w:rsidR="009F4C3F" w:rsidRPr="00873006" w:rsidRDefault="009F4C3F" w:rsidP="009B4BB4">
            <w:pPr>
              <w:pStyle w:val="JEFFLectureNotes"/>
              <w:rPr>
                <w:i/>
                <w:color w:val="auto"/>
                <w:sz w:val="24"/>
              </w:rPr>
            </w:pPr>
            <w:r w:rsidRPr="00873006">
              <w:rPr>
                <w:i/>
                <w:color w:val="auto"/>
                <w:sz w:val="24"/>
              </w:rPr>
              <w:t>The system shall allow a Customer to view their shopping cart and edit a shopping cart</w:t>
            </w:r>
          </w:p>
        </w:tc>
      </w:tr>
      <w:tr w:rsidR="00873006" w:rsidRPr="00873006" w:rsidTr="009B4BB4">
        <w:tc>
          <w:tcPr>
            <w:tcW w:w="4583" w:type="dxa"/>
            <w:gridSpan w:val="2"/>
            <w:shd w:val="clear" w:color="auto" w:fill="FFFFFF"/>
          </w:tcPr>
          <w:p w:rsidR="009F4C3F" w:rsidRPr="00873006" w:rsidRDefault="009F4C3F" w:rsidP="009B4BB4">
            <w:pPr>
              <w:pStyle w:val="JEFFLectureNotes"/>
              <w:rPr>
                <w:b/>
                <w:color w:val="auto"/>
                <w:sz w:val="24"/>
              </w:rPr>
            </w:pPr>
            <w:r w:rsidRPr="00873006">
              <w:rPr>
                <w:b/>
                <w:color w:val="auto"/>
                <w:sz w:val="24"/>
              </w:rPr>
              <w:t>Quality requirements:</w:t>
            </w:r>
          </w:p>
        </w:tc>
        <w:tc>
          <w:tcPr>
            <w:tcW w:w="6145" w:type="dxa"/>
            <w:gridSpan w:val="3"/>
            <w:shd w:val="clear" w:color="auto" w:fill="FFFFFF"/>
          </w:tcPr>
          <w:p w:rsidR="009F4C3F" w:rsidRPr="00873006" w:rsidRDefault="009F4C3F" w:rsidP="009B4BB4">
            <w:pPr>
              <w:pStyle w:val="JEFFLectureNotes"/>
              <w:rPr>
                <w:i/>
                <w:color w:val="auto"/>
                <w:sz w:val="24"/>
              </w:rPr>
            </w:pPr>
            <w:r w:rsidRPr="00873006">
              <w:rPr>
                <w:i/>
                <w:color w:val="auto"/>
                <w:sz w:val="24"/>
              </w:rPr>
              <w:t>Non-Functional Requirements Reference (refer to Jonesborough Farmer’s Market Top Level Requirements Document)</w:t>
            </w:r>
          </w:p>
          <w:p w:rsidR="009F4C3F" w:rsidRPr="00873006" w:rsidRDefault="009F4C3F" w:rsidP="009B4BB4">
            <w:pPr>
              <w:pStyle w:val="JEFFLectureNotes"/>
              <w:rPr>
                <w:i/>
                <w:color w:val="auto"/>
                <w:sz w:val="24"/>
              </w:rPr>
            </w:pPr>
            <w:r w:rsidRPr="00873006">
              <w:rPr>
                <w:i/>
                <w:color w:val="auto"/>
                <w:sz w:val="24"/>
              </w:rPr>
              <w:t>6.</w:t>
            </w:r>
            <w:r w:rsidRPr="00873006">
              <w:rPr>
                <w:i/>
                <w:color w:val="auto"/>
                <w:sz w:val="24"/>
              </w:rPr>
              <w:tab/>
              <w:t>When a user adds an item to his/her shopping cart, the system shall update the user’s shopping cart within 2 seconds.</w:t>
            </w:r>
          </w:p>
          <w:p w:rsidR="009F4C3F" w:rsidRPr="00873006" w:rsidRDefault="009F4C3F" w:rsidP="009B4BB4">
            <w:pPr>
              <w:pStyle w:val="JEFFLectureNotes"/>
              <w:rPr>
                <w:i/>
                <w:color w:val="auto"/>
                <w:sz w:val="24"/>
              </w:rPr>
            </w:pPr>
            <w:r w:rsidRPr="00873006">
              <w:rPr>
                <w:i/>
                <w:color w:val="auto"/>
                <w:sz w:val="24"/>
              </w:rPr>
              <w:t>7.</w:t>
            </w:r>
            <w:r w:rsidRPr="00873006">
              <w:rPr>
                <w:i/>
                <w:color w:val="auto"/>
                <w:sz w:val="24"/>
              </w:rPr>
              <w:tab/>
              <w:t>When a user removes an item from his/her shopping cart, the system shall update the user’s shopping cart within 2 seconds.</w:t>
            </w:r>
          </w:p>
          <w:p w:rsidR="009F4C3F" w:rsidRPr="00873006" w:rsidRDefault="009F4C3F" w:rsidP="009B4BB4">
            <w:pPr>
              <w:pStyle w:val="JEFFLectureNotes"/>
              <w:rPr>
                <w:i/>
                <w:color w:val="auto"/>
                <w:sz w:val="24"/>
              </w:rPr>
            </w:pPr>
            <w:r w:rsidRPr="00873006">
              <w:rPr>
                <w:i/>
                <w:color w:val="auto"/>
                <w:sz w:val="24"/>
              </w:rPr>
              <w:t>8.</w:t>
            </w:r>
            <w:r w:rsidRPr="00873006">
              <w:rPr>
                <w:i/>
                <w:color w:val="auto"/>
                <w:sz w:val="24"/>
              </w:rPr>
              <w:tab/>
              <w:t>The system shall create a receipt for a completed checkout within 3 seconds of the transactions completion.</w:t>
            </w:r>
          </w:p>
          <w:p w:rsidR="009F4C3F" w:rsidRPr="00873006" w:rsidRDefault="009F4C3F" w:rsidP="009B4BB4">
            <w:pPr>
              <w:pStyle w:val="JEFFLectureNotes"/>
              <w:rPr>
                <w:i/>
                <w:color w:val="auto"/>
                <w:sz w:val="24"/>
              </w:rPr>
            </w:pPr>
            <w:r w:rsidRPr="00873006">
              <w:rPr>
                <w:i/>
                <w:color w:val="auto"/>
                <w:sz w:val="24"/>
              </w:rPr>
              <w:t>9.</w:t>
            </w:r>
            <w:r w:rsidRPr="00873006">
              <w:rPr>
                <w:i/>
                <w:color w:val="auto"/>
                <w:sz w:val="24"/>
              </w:rPr>
              <w:tab/>
              <w:t>The system shall update the total for the user’s cart within 3 seconds of any change made to the cart.</w:t>
            </w:r>
          </w:p>
        </w:tc>
      </w:tr>
      <w:tr w:rsidR="00873006" w:rsidRPr="00873006" w:rsidTr="009B4BB4">
        <w:tc>
          <w:tcPr>
            <w:tcW w:w="4583" w:type="dxa"/>
            <w:gridSpan w:val="2"/>
            <w:shd w:val="clear" w:color="auto" w:fill="FFFFFF"/>
          </w:tcPr>
          <w:p w:rsidR="009F4C3F" w:rsidRPr="00873006" w:rsidRDefault="009F4C3F" w:rsidP="009B4BB4">
            <w:pPr>
              <w:pStyle w:val="JEFFLectureNotes"/>
              <w:rPr>
                <w:b/>
                <w:color w:val="auto"/>
                <w:sz w:val="24"/>
              </w:rPr>
            </w:pPr>
            <w:r w:rsidRPr="00873006">
              <w:rPr>
                <w:b/>
                <w:color w:val="auto"/>
                <w:sz w:val="24"/>
              </w:rPr>
              <w:t>Pre-Conditions:</w:t>
            </w:r>
          </w:p>
        </w:tc>
        <w:tc>
          <w:tcPr>
            <w:tcW w:w="6145" w:type="dxa"/>
            <w:gridSpan w:val="3"/>
            <w:shd w:val="clear" w:color="auto" w:fill="FFFFFF"/>
          </w:tcPr>
          <w:p w:rsidR="009F4C3F" w:rsidRPr="00873006" w:rsidRDefault="009F4C3F" w:rsidP="009B4BB4">
            <w:pPr>
              <w:pStyle w:val="JEFFLectureNotes"/>
              <w:rPr>
                <w:i/>
                <w:color w:val="auto"/>
                <w:sz w:val="24"/>
              </w:rPr>
            </w:pPr>
          </w:p>
        </w:tc>
      </w:tr>
      <w:tr w:rsidR="00873006" w:rsidRPr="00873006" w:rsidTr="009B4BB4">
        <w:tc>
          <w:tcPr>
            <w:tcW w:w="4583" w:type="dxa"/>
            <w:gridSpan w:val="2"/>
            <w:shd w:val="clear" w:color="auto" w:fill="FFFFFF"/>
          </w:tcPr>
          <w:p w:rsidR="009F4C3F" w:rsidRPr="00873006" w:rsidRDefault="009F4C3F" w:rsidP="009B4BB4">
            <w:pPr>
              <w:pStyle w:val="JEFFLectureNotes"/>
              <w:rPr>
                <w:b/>
                <w:color w:val="auto"/>
                <w:sz w:val="24"/>
              </w:rPr>
            </w:pPr>
            <w:r w:rsidRPr="00873006">
              <w:rPr>
                <w:b/>
                <w:color w:val="auto"/>
                <w:sz w:val="24"/>
              </w:rPr>
              <w:t>Post-Conditions:</w:t>
            </w:r>
          </w:p>
        </w:tc>
        <w:tc>
          <w:tcPr>
            <w:tcW w:w="6145" w:type="dxa"/>
            <w:gridSpan w:val="3"/>
            <w:shd w:val="clear" w:color="auto" w:fill="FFFFFF"/>
          </w:tcPr>
          <w:p w:rsidR="009F4C3F" w:rsidRPr="00873006" w:rsidRDefault="009F4C3F" w:rsidP="009F4C3F">
            <w:pPr>
              <w:pStyle w:val="JEFFLectureNotes"/>
              <w:numPr>
                <w:ilvl w:val="0"/>
                <w:numId w:val="19"/>
              </w:numPr>
              <w:rPr>
                <w:i/>
                <w:color w:val="auto"/>
                <w:sz w:val="24"/>
              </w:rPr>
            </w:pPr>
            <w:r w:rsidRPr="00873006">
              <w:rPr>
                <w:i/>
                <w:color w:val="auto"/>
                <w:sz w:val="24"/>
              </w:rPr>
              <w:t>The quantity of the product in shopping cart is reduced by the quantity of product removed from the shopping cart</w:t>
            </w:r>
          </w:p>
          <w:p w:rsidR="009F4C3F" w:rsidRPr="00873006" w:rsidRDefault="009F4C3F" w:rsidP="009F4C3F">
            <w:pPr>
              <w:pStyle w:val="JEFFLectureNotes"/>
              <w:numPr>
                <w:ilvl w:val="0"/>
                <w:numId w:val="19"/>
              </w:numPr>
              <w:rPr>
                <w:i/>
                <w:color w:val="auto"/>
                <w:sz w:val="24"/>
              </w:rPr>
            </w:pPr>
            <w:r w:rsidRPr="00873006">
              <w:rPr>
                <w:i/>
                <w:color w:val="auto"/>
                <w:sz w:val="24"/>
              </w:rPr>
              <w:t>The quantity of the product in inventory is increased by the quantity of product removed from the shopping cart</w:t>
            </w:r>
          </w:p>
        </w:tc>
      </w:tr>
      <w:tr w:rsidR="00873006" w:rsidRPr="00873006" w:rsidTr="009B4BB4">
        <w:tc>
          <w:tcPr>
            <w:tcW w:w="4583" w:type="dxa"/>
            <w:gridSpan w:val="2"/>
            <w:shd w:val="clear" w:color="auto" w:fill="FFFFFF"/>
          </w:tcPr>
          <w:p w:rsidR="009F4C3F" w:rsidRPr="00873006" w:rsidRDefault="009F4C3F" w:rsidP="009B4BB4">
            <w:pPr>
              <w:pStyle w:val="JEFFLectureNotes"/>
              <w:rPr>
                <w:b/>
                <w:color w:val="auto"/>
                <w:sz w:val="24"/>
              </w:rPr>
            </w:pPr>
            <w:r w:rsidRPr="00873006">
              <w:rPr>
                <w:b/>
                <w:color w:val="auto"/>
                <w:sz w:val="24"/>
              </w:rPr>
              <w:t>Relationships:</w:t>
            </w:r>
          </w:p>
        </w:tc>
        <w:tc>
          <w:tcPr>
            <w:tcW w:w="6145" w:type="dxa"/>
            <w:gridSpan w:val="3"/>
            <w:shd w:val="clear" w:color="auto" w:fill="FFFFFF"/>
          </w:tcPr>
          <w:p w:rsidR="009F4C3F" w:rsidRPr="00873006" w:rsidRDefault="009F4C3F" w:rsidP="009B4BB4">
            <w:pPr>
              <w:pStyle w:val="JEFFLectureNotes"/>
              <w:rPr>
                <w:color w:val="auto"/>
                <w:sz w:val="24"/>
              </w:rPr>
            </w:pPr>
          </w:p>
        </w:tc>
      </w:tr>
      <w:tr w:rsidR="00873006" w:rsidRPr="00873006" w:rsidTr="009B4BB4">
        <w:tc>
          <w:tcPr>
            <w:tcW w:w="531" w:type="dxa"/>
            <w:vMerge w:val="restart"/>
            <w:shd w:val="clear" w:color="auto" w:fill="FFFFFF"/>
            <w:vAlign w:val="center"/>
          </w:tcPr>
          <w:p w:rsidR="009F4C3F" w:rsidRPr="00873006" w:rsidRDefault="009F4C3F" w:rsidP="009B4BB4">
            <w:pPr>
              <w:pStyle w:val="JEFFLectureNotes"/>
              <w:rPr>
                <w:color w:val="auto"/>
                <w:sz w:val="24"/>
              </w:rPr>
            </w:pPr>
          </w:p>
        </w:tc>
        <w:tc>
          <w:tcPr>
            <w:tcW w:w="4052" w:type="dxa"/>
            <w:shd w:val="clear" w:color="auto" w:fill="FFFFFF"/>
            <w:vAlign w:val="center"/>
          </w:tcPr>
          <w:p w:rsidR="009F4C3F" w:rsidRPr="00873006" w:rsidRDefault="009F4C3F" w:rsidP="009B4BB4">
            <w:pPr>
              <w:pStyle w:val="JEFFLectureNotes"/>
              <w:rPr>
                <w:b/>
                <w:color w:val="auto"/>
                <w:sz w:val="24"/>
              </w:rPr>
            </w:pPr>
            <w:r w:rsidRPr="00873006">
              <w:rPr>
                <w:b/>
                <w:color w:val="auto"/>
                <w:sz w:val="24"/>
              </w:rPr>
              <w:t>Include:</w:t>
            </w:r>
          </w:p>
        </w:tc>
        <w:tc>
          <w:tcPr>
            <w:tcW w:w="6145" w:type="dxa"/>
            <w:gridSpan w:val="3"/>
            <w:shd w:val="clear" w:color="auto" w:fill="FFFFFF"/>
          </w:tcPr>
          <w:p w:rsidR="009F4C3F" w:rsidRPr="00873006" w:rsidRDefault="009F4C3F" w:rsidP="009F4C3F">
            <w:pPr>
              <w:pStyle w:val="JEFFLectureNotes"/>
              <w:numPr>
                <w:ilvl w:val="0"/>
                <w:numId w:val="16"/>
              </w:numPr>
              <w:rPr>
                <w:i/>
                <w:color w:val="auto"/>
                <w:sz w:val="24"/>
              </w:rPr>
            </w:pPr>
            <w:r w:rsidRPr="00873006">
              <w:rPr>
                <w:i/>
                <w:color w:val="auto"/>
                <w:sz w:val="24"/>
              </w:rPr>
              <w:t>View Shopping Cart</w:t>
            </w:r>
          </w:p>
          <w:p w:rsidR="009F4C3F" w:rsidRPr="00873006" w:rsidRDefault="009F4C3F" w:rsidP="009F4C3F">
            <w:pPr>
              <w:pStyle w:val="JEFFLectureNotes"/>
              <w:numPr>
                <w:ilvl w:val="0"/>
                <w:numId w:val="16"/>
              </w:numPr>
              <w:rPr>
                <w:i/>
                <w:color w:val="auto"/>
                <w:sz w:val="24"/>
              </w:rPr>
            </w:pPr>
            <w:r w:rsidRPr="00873006">
              <w:rPr>
                <w:i/>
                <w:color w:val="auto"/>
                <w:sz w:val="24"/>
              </w:rPr>
              <w:t>Remove Product from Shopping Cart</w:t>
            </w:r>
          </w:p>
        </w:tc>
      </w:tr>
      <w:tr w:rsidR="00873006" w:rsidRPr="00873006" w:rsidTr="009B4BB4">
        <w:tc>
          <w:tcPr>
            <w:tcW w:w="531" w:type="dxa"/>
            <w:vMerge/>
            <w:shd w:val="clear" w:color="auto" w:fill="FFFFFF"/>
            <w:vAlign w:val="center"/>
          </w:tcPr>
          <w:p w:rsidR="009F4C3F" w:rsidRPr="00873006" w:rsidRDefault="009F4C3F" w:rsidP="009B4BB4">
            <w:pPr>
              <w:pStyle w:val="JEFFLectureNotes"/>
              <w:rPr>
                <w:color w:val="auto"/>
                <w:sz w:val="24"/>
              </w:rPr>
            </w:pPr>
          </w:p>
        </w:tc>
        <w:tc>
          <w:tcPr>
            <w:tcW w:w="4052" w:type="dxa"/>
            <w:shd w:val="clear" w:color="auto" w:fill="FFFFFF"/>
            <w:vAlign w:val="center"/>
          </w:tcPr>
          <w:p w:rsidR="009F4C3F" w:rsidRPr="00873006" w:rsidRDefault="009F4C3F" w:rsidP="009B4BB4">
            <w:pPr>
              <w:pStyle w:val="JEFFLectureNotes"/>
              <w:rPr>
                <w:b/>
                <w:color w:val="auto"/>
                <w:sz w:val="24"/>
              </w:rPr>
            </w:pPr>
            <w:r w:rsidRPr="00873006">
              <w:rPr>
                <w:b/>
                <w:color w:val="auto"/>
                <w:sz w:val="24"/>
              </w:rPr>
              <w:t>Extend:</w:t>
            </w:r>
          </w:p>
        </w:tc>
        <w:tc>
          <w:tcPr>
            <w:tcW w:w="6145" w:type="dxa"/>
            <w:gridSpan w:val="3"/>
            <w:shd w:val="clear" w:color="auto" w:fill="FFFFFF"/>
          </w:tcPr>
          <w:p w:rsidR="009F4C3F" w:rsidRPr="00873006" w:rsidRDefault="009F4C3F" w:rsidP="009B4BB4">
            <w:pPr>
              <w:pStyle w:val="JEFFLectureNotes"/>
              <w:ind w:left="720"/>
              <w:rPr>
                <w:i/>
                <w:color w:val="auto"/>
                <w:sz w:val="24"/>
              </w:rPr>
            </w:pPr>
          </w:p>
        </w:tc>
      </w:tr>
      <w:tr w:rsidR="00873006" w:rsidRPr="00873006" w:rsidTr="009B4BB4">
        <w:tc>
          <w:tcPr>
            <w:tcW w:w="531" w:type="dxa"/>
            <w:vMerge/>
            <w:shd w:val="clear" w:color="auto" w:fill="FFFFFF"/>
            <w:vAlign w:val="center"/>
          </w:tcPr>
          <w:p w:rsidR="009F4C3F" w:rsidRPr="00873006" w:rsidRDefault="009F4C3F" w:rsidP="009B4BB4">
            <w:pPr>
              <w:pStyle w:val="JEFFLectureNotes"/>
              <w:rPr>
                <w:color w:val="auto"/>
                <w:sz w:val="24"/>
              </w:rPr>
            </w:pPr>
          </w:p>
        </w:tc>
        <w:tc>
          <w:tcPr>
            <w:tcW w:w="4052" w:type="dxa"/>
            <w:shd w:val="clear" w:color="auto" w:fill="FFFFFF"/>
            <w:vAlign w:val="center"/>
          </w:tcPr>
          <w:p w:rsidR="009F4C3F" w:rsidRPr="00873006" w:rsidRDefault="009F4C3F" w:rsidP="009B4BB4">
            <w:pPr>
              <w:pStyle w:val="JEFFLectureNotes"/>
              <w:rPr>
                <w:b/>
                <w:color w:val="auto"/>
                <w:sz w:val="24"/>
              </w:rPr>
            </w:pPr>
            <w:r w:rsidRPr="00873006">
              <w:rPr>
                <w:b/>
                <w:color w:val="auto"/>
                <w:sz w:val="24"/>
              </w:rPr>
              <w:t>Generalization:</w:t>
            </w:r>
          </w:p>
        </w:tc>
        <w:tc>
          <w:tcPr>
            <w:tcW w:w="6145" w:type="dxa"/>
            <w:gridSpan w:val="3"/>
            <w:shd w:val="clear" w:color="auto" w:fill="FFFFFF"/>
          </w:tcPr>
          <w:p w:rsidR="009F4C3F" w:rsidRPr="00873006" w:rsidRDefault="009F4C3F" w:rsidP="009B4BB4">
            <w:pPr>
              <w:pStyle w:val="JEFFLectureNotes"/>
              <w:rPr>
                <w:i/>
                <w:color w:val="auto"/>
                <w:sz w:val="24"/>
              </w:rPr>
            </w:pPr>
          </w:p>
        </w:tc>
      </w:tr>
      <w:tr w:rsidR="00873006" w:rsidRPr="00873006" w:rsidTr="009B4BB4">
        <w:tc>
          <w:tcPr>
            <w:tcW w:w="4583" w:type="dxa"/>
            <w:gridSpan w:val="2"/>
            <w:vMerge w:val="restart"/>
            <w:shd w:val="clear" w:color="auto" w:fill="FFFFFF"/>
          </w:tcPr>
          <w:p w:rsidR="009F4C3F" w:rsidRPr="00873006" w:rsidRDefault="009F4C3F" w:rsidP="009B4BB4">
            <w:pPr>
              <w:pStyle w:val="JEFFLectureNotes"/>
              <w:rPr>
                <w:b/>
                <w:color w:val="auto"/>
                <w:sz w:val="24"/>
              </w:rPr>
            </w:pPr>
            <w:r w:rsidRPr="00873006">
              <w:rPr>
                <w:b/>
                <w:color w:val="auto"/>
                <w:sz w:val="24"/>
              </w:rPr>
              <w:t>Trigger:</w:t>
            </w:r>
          </w:p>
        </w:tc>
        <w:tc>
          <w:tcPr>
            <w:tcW w:w="6145" w:type="dxa"/>
            <w:gridSpan w:val="3"/>
            <w:shd w:val="clear" w:color="auto" w:fill="FFFFFF"/>
          </w:tcPr>
          <w:p w:rsidR="009F4C3F" w:rsidRPr="00873006" w:rsidRDefault="009F4C3F" w:rsidP="009B4BB4">
            <w:pPr>
              <w:pStyle w:val="JEFFLectureNotes"/>
              <w:rPr>
                <w:i/>
                <w:color w:val="auto"/>
                <w:sz w:val="24"/>
              </w:rPr>
            </w:pPr>
            <w:r w:rsidRPr="00873006">
              <w:rPr>
                <w:b/>
                <w:color w:val="auto"/>
                <w:sz w:val="24"/>
              </w:rPr>
              <w:t>Trigger Type:</w:t>
            </w:r>
            <w:r w:rsidRPr="00873006">
              <w:rPr>
                <w:color w:val="auto"/>
                <w:sz w:val="24"/>
              </w:rPr>
              <w:t xml:space="preserve"> </w:t>
            </w:r>
            <w:r w:rsidRPr="00873006">
              <w:rPr>
                <w:i/>
                <w:color w:val="auto"/>
                <w:sz w:val="24"/>
              </w:rPr>
              <w:t>External</w:t>
            </w:r>
          </w:p>
        </w:tc>
      </w:tr>
      <w:tr w:rsidR="00873006" w:rsidRPr="00873006" w:rsidTr="009B4BB4">
        <w:tc>
          <w:tcPr>
            <w:tcW w:w="4583" w:type="dxa"/>
            <w:gridSpan w:val="2"/>
            <w:vMerge/>
            <w:shd w:val="clear" w:color="auto" w:fill="FFFFFF"/>
          </w:tcPr>
          <w:p w:rsidR="009F4C3F" w:rsidRPr="00873006" w:rsidRDefault="009F4C3F" w:rsidP="009B4BB4">
            <w:pPr>
              <w:pStyle w:val="JEFFLectureNotes"/>
              <w:rPr>
                <w:b/>
                <w:color w:val="auto"/>
                <w:sz w:val="24"/>
              </w:rPr>
            </w:pPr>
          </w:p>
        </w:tc>
        <w:tc>
          <w:tcPr>
            <w:tcW w:w="6145" w:type="dxa"/>
            <w:gridSpan w:val="3"/>
            <w:shd w:val="clear" w:color="auto" w:fill="FFFFFF"/>
          </w:tcPr>
          <w:p w:rsidR="009F4C3F" w:rsidRPr="00873006" w:rsidRDefault="009F4C3F" w:rsidP="009F4C3F">
            <w:pPr>
              <w:pStyle w:val="JEFFLectureNotes"/>
              <w:numPr>
                <w:ilvl w:val="0"/>
                <w:numId w:val="17"/>
              </w:numPr>
              <w:rPr>
                <w:i/>
                <w:color w:val="auto"/>
                <w:sz w:val="24"/>
              </w:rPr>
            </w:pPr>
            <w:r w:rsidRPr="00873006">
              <w:rPr>
                <w:i/>
                <w:color w:val="auto"/>
                <w:sz w:val="24"/>
              </w:rPr>
              <w:t>The Customer clicks in the “Shopping Cart”  button</w:t>
            </w:r>
          </w:p>
        </w:tc>
      </w:tr>
      <w:tr w:rsidR="00873006" w:rsidRPr="00873006" w:rsidTr="009B4BB4">
        <w:tc>
          <w:tcPr>
            <w:tcW w:w="4583" w:type="dxa"/>
            <w:gridSpan w:val="2"/>
            <w:shd w:val="clear" w:color="auto" w:fill="FFFFFF"/>
          </w:tcPr>
          <w:p w:rsidR="009F4C3F" w:rsidRPr="00873006" w:rsidRDefault="009F4C3F" w:rsidP="009B4BB4">
            <w:pPr>
              <w:pStyle w:val="JEFFLectureNotes"/>
              <w:rPr>
                <w:b/>
                <w:color w:val="auto"/>
                <w:sz w:val="24"/>
              </w:rPr>
            </w:pPr>
            <w:r w:rsidRPr="00873006">
              <w:rPr>
                <w:b/>
                <w:color w:val="auto"/>
                <w:sz w:val="24"/>
              </w:rPr>
              <w:t>Normal Flow of Events:</w:t>
            </w:r>
          </w:p>
        </w:tc>
        <w:tc>
          <w:tcPr>
            <w:tcW w:w="6145" w:type="dxa"/>
            <w:gridSpan w:val="3"/>
            <w:shd w:val="clear" w:color="auto" w:fill="FFFFFF"/>
          </w:tcPr>
          <w:p w:rsidR="009F4C3F" w:rsidRPr="00873006" w:rsidRDefault="009F4C3F" w:rsidP="009F4C3F">
            <w:pPr>
              <w:pStyle w:val="JEFFLectureNotes"/>
              <w:numPr>
                <w:ilvl w:val="0"/>
                <w:numId w:val="17"/>
              </w:numPr>
              <w:rPr>
                <w:i/>
                <w:color w:val="auto"/>
                <w:sz w:val="24"/>
              </w:rPr>
            </w:pPr>
            <w:r w:rsidRPr="00873006">
              <w:rPr>
                <w:i/>
                <w:color w:val="auto"/>
                <w:sz w:val="24"/>
              </w:rPr>
              <w:t>The Shopping Cart page is displayed</w:t>
            </w:r>
          </w:p>
          <w:p w:rsidR="009F4C3F" w:rsidRPr="00873006" w:rsidRDefault="009F4C3F" w:rsidP="009F4C3F">
            <w:pPr>
              <w:pStyle w:val="JEFFLectureNotes"/>
              <w:numPr>
                <w:ilvl w:val="0"/>
                <w:numId w:val="17"/>
              </w:numPr>
              <w:rPr>
                <w:i/>
                <w:color w:val="auto"/>
                <w:sz w:val="24"/>
              </w:rPr>
            </w:pPr>
            <w:r w:rsidRPr="00873006">
              <w:rPr>
                <w:i/>
                <w:color w:val="auto"/>
                <w:sz w:val="24"/>
              </w:rPr>
              <w:t>The Customer checks the checkbox to the left of the product to be removed from the Shopping Cart</w:t>
            </w:r>
          </w:p>
          <w:p w:rsidR="009F4C3F" w:rsidRPr="00873006" w:rsidRDefault="009F4C3F" w:rsidP="009F4C3F">
            <w:pPr>
              <w:pStyle w:val="JEFFLectureNotes"/>
              <w:numPr>
                <w:ilvl w:val="0"/>
                <w:numId w:val="17"/>
              </w:numPr>
              <w:rPr>
                <w:i/>
                <w:color w:val="auto"/>
                <w:sz w:val="24"/>
              </w:rPr>
            </w:pPr>
            <w:r w:rsidRPr="00873006">
              <w:rPr>
                <w:i/>
                <w:color w:val="auto"/>
                <w:sz w:val="24"/>
              </w:rPr>
              <w:t>The Customer clicks the  “Remove” button to the right of the product to be removed from the Shopping Cart</w:t>
            </w:r>
          </w:p>
          <w:p w:rsidR="009F4C3F" w:rsidRPr="00873006" w:rsidRDefault="009F4C3F" w:rsidP="009F4C3F">
            <w:pPr>
              <w:pStyle w:val="JEFFLectureNotes"/>
              <w:numPr>
                <w:ilvl w:val="0"/>
                <w:numId w:val="17"/>
              </w:numPr>
              <w:rPr>
                <w:i/>
                <w:color w:val="auto"/>
                <w:sz w:val="24"/>
              </w:rPr>
            </w:pPr>
            <w:r w:rsidRPr="00873006">
              <w:rPr>
                <w:i/>
                <w:color w:val="auto"/>
                <w:sz w:val="24"/>
              </w:rPr>
              <w:t>The Shopping Cart page is displayed without the product that was removed</w:t>
            </w:r>
          </w:p>
        </w:tc>
      </w:tr>
      <w:tr w:rsidR="00873006" w:rsidRPr="00873006" w:rsidTr="009B4BB4">
        <w:tc>
          <w:tcPr>
            <w:tcW w:w="4583" w:type="dxa"/>
            <w:gridSpan w:val="2"/>
            <w:shd w:val="clear" w:color="auto" w:fill="FFFFFF"/>
          </w:tcPr>
          <w:p w:rsidR="009F4C3F" w:rsidRPr="00873006" w:rsidRDefault="009F4C3F" w:rsidP="009B4BB4">
            <w:pPr>
              <w:pStyle w:val="JEFFLectureNotes"/>
              <w:rPr>
                <w:b/>
                <w:color w:val="auto"/>
                <w:sz w:val="24"/>
              </w:rPr>
            </w:pPr>
            <w:r w:rsidRPr="00873006">
              <w:rPr>
                <w:b/>
                <w:color w:val="auto"/>
                <w:sz w:val="24"/>
              </w:rPr>
              <w:t>Sub-flows:</w:t>
            </w:r>
          </w:p>
        </w:tc>
        <w:tc>
          <w:tcPr>
            <w:tcW w:w="6145" w:type="dxa"/>
            <w:gridSpan w:val="3"/>
            <w:shd w:val="clear" w:color="auto" w:fill="FFFFFF"/>
          </w:tcPr>
          <w:p w:rsidR="009F4C3F" w:rsidRPr="00873006" w:rsidRDefault="009F4C3F" w:rsidP="009B4BB4">
            <w:pPr>
              <w:pStyle w:val="JEFFLectureNotes"/>
              <w:rPr>
                <w:i/>
                <w:color w:val="auto"/>
                <w:sz w:val="24"/>
              </w:rPr>
            </w:pPr>
          </w:p>
        </w:tc>
      </w:tr>
      <w:tr w:rsidR="00873006" w:rsidRPr="00873006" w:rsidTr="009B4BB4">
        <w:trPr>
          <w:trHeight w:val="620"/>
        </w:trPr>
        <w:tc>
          <w:tcPr>
            <w:tcW w:w="10728" w:type="dxa"/>
            <w:gridSpan w:val="5"/>
            <w:shd w:val="clear" w:color="auto" w:fill="FFFFFF"/>
          </w:tcPr>
          <w:p w:rsidR="009F4C3F" w:rsidRPr="00873006" w:rsidRDefault="009F4C3F" w:rsidP="009B4BB4">
            <w:pPr>
              <w:pStyle w:val="JEFFLectureNotes"/>
              <w:rPr>
                <w:b/>
                <w:color w:val="auto"/>
                <w:sz w:val="24"/>
              </w:rPr>
            </w:pPr>
            <w:r w:rsidRPr="00873006">
              <w:rPr>
                <w:b/>
                <w:color w:val="auto"/>
                <w:sz w:val="24"/>
              </w:rPr>
              <w:t>Alternative/Exception flows:</w:t>
            </w:r>
            <w:r w:rsidRPr="00873006">
              <w:rPr>
                <w:b/>
                <w:color w:val="auto"/>
                <w:sz w:val="24"/>
              </w:rPr>
              <w:br/>
            </w:r>
          </w:p>
        </w:tc>
      </w:tr>
      <w:tr w:rsidR="00873006" w:rsidRPr="00873006" w:rsidTr="009B4BB4">
        <w:trPr>
          <w:trHeight w:val="620"/>
        </w:trPr>
        <w:tc>
          <w:tcPr>
            <w:tcW w:w="10728" w:type="dxa"/>
            <w:gridSpan w:val="5"/>
            <w:shd w:val="clear" w:color="auto" w:fill="FFFFFF"/>
          </w:tcPr>
          <w:p w:rsidR="009F4C3F" w:rsidRPr="00873006" w:rsidRDefault="009F4C3F" w:rsidP="009B4BB4">
            <w:pPr>
              <w:pStyle w:val="JEFFLectureNotes"/>
              <w:rPr>
                <w:b/>
                <w:color w:val="auto"/>
                <w:sz w:val="24"/>
              </w:rPr>
            </w:pPr>
            <w:r w:rsidRPr="00873006">
              <w:rPr>
                <w:b/>
                <w:color w:val="auto"/>
                <w:sz w:val="24"/>
              </w:rPr>
              <w:t>UI: To be Added</w:t>
            </w:r>
          </w:p>
        </w:tc>
      </w:tr>
      <w:tr w:rsidR="00873006" w:rsidRPr="00873006" w:rsidTr="009B4BB4">
        <w:trPr>
          <w:trHeight w:val="620"/>
        </w:trPr>
        <w:tc>
          <w:tcPr>
            <w:tcW w:w="10728" w:type="dxa"/>
            <w:gridSpan w:val="5"/>
            <w:shd w:val="clear" w:color="auto" w:fill="FFFFFF"/>
          </w:tcPr>
          <w:p w:rsidR="009F4C3F" w:rsidRPr="00873006" w:rsidRDefault="009F4C3F" w:rsidP="009B4BB4">
            <w:pPr>
              <w:pStyle w:val="JEFFLectureNotes"/>
              <w:rPr>
                <w:b/>
                <w:color w:val="auto"/>
                <w:sz w:val="24"/>
              </w:rPr>
            </w:pPr>
            <w:r w:rsidRPr="00873006">
              <w:rPr>
                <w:b/>
                <w:color w:val="auto"/>
                <w:sz w:val="24"/>
              </w:rPr>
              <w:lastRenderedPageBreak/>
              <w:t>Input Specifications:</w:t>
            </w:r>
          </w:p>
          <w:p w:rsidR="009F4C3F" w:rsidRPr="00873006" w:rsidRDefault="009F4C3F" w:rsidP="009B4BB4">
            <w:pPr>
              <w:pStyle w:val="JEFFLectureNotes"/>
              <w:rPr>
                <w:color w:val="auto"/>
                <w:sz w:val="24"/>
                <w:vertAlign w:val="superscript"/>
              </w:rPr>
            </w:pPr>
          </w:p>
        </w:tc>
      </w:tr>
      <w:tr w:rsidR="00873006" w:rsidRPr="00873006" w:rsidTr="009B4BB4">
        <w:trPr>
          <w:trHeight w:val="620"/>
        </w:trPr>
        <w:tc>
          <w:tcPr>
            <w:tcW w:w="10728" w:type="dxa"/>
            <w:gridSpan w:val="5"/>
            <w:shd w:val="clear" w:color="auto" w:fill="FFFFFF"/>
          </w:tcPr>
          <w:p w:rsidR="009F4C3F" w:rsidRPr="00873006" w:rsidRDefault="009F4C3F" w:rsidP="009B4BB4">
            <w:pPr>
              <w:pStyle w:val="JEFFLectureNotes"/>
              <w:rPr>
                <w:b/>
                <w:color w:val="auto"/>
                <w:sz w:val="24"/>
              </w:rPr>
            </w:pPr>
            <w:r w:rsidRPr="00873006">
              <w:rPr>
                <w:b/>
                <w:color w:val="auto"/>
                <w:sz w:val="24"/>
              </w:rPr>
              <w:t>Functional Specifications:</w:t>
            </w:r>
          </w:p>
          <w:p w:rsidR="009F4C3F" w:rsidRPr="00873006" w:rsidRDefault="009F4C3F" w:rsidP="009B4BB4">
            <w:pPr>
              <w:pStyle w:val="JEFFLectureNotes"/>
              <w:rPr>
                <w:b/>
                <w:color w:val="auto"/>
                <w:sz w:val="24"/>
              </w:rPr>
            </w:pPr>
            <w:r w:rsidRPr="00873006">
              <w:rPr>
                <w:b/>
                <w:noProof/>
                <w:color w:val="auto"/>
                <w:sz w:val="24"/>
              </w:rPr>
              <w:drawing>
                <wp:inline distT="0" distB="0" distL="0" distR="0" wp14:anchorId="49E163E6" wp14:editId="66C24FF6">
                  <wp:extent cx="6858000" cy="29883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 Diagram Req 9b.jpg"/>
                          <pic:cNvPicPr/>
                        </pic:nvPicPr>
                        <pic:blipFill>
                          <a:blip r:embed="rId16">
                            <a:extLst>
                              <a:ext uri="{28A0092B-C50C-407E-A947-70E740481C1C}">
                                <a14:useLocalDpi xmlns:a14="http://schemas.microsoft.com/office/drawing/2010/main" val="0"/>
                              </a:ext>
                            </a:extLst>
                          </a:blip>
                          <a:stretch>
                            <a:fillRect/>
                          </a:stretch>
                        </pic:blipFill>
                        <pic:spPr>
                          <a:xfrm>
                            <a:off x="0" y="0"/>
                            <a:ext cx="6858000" cy="2988310"/>
                          </a:xfrm>
                          <a:prstGeom prst="rect">
                            <a:avLst/>
                          </a:prstGeom>
                        </pic:spPr>
                      </pic:pic>
                    </a:graphicData>
                  </a:graphic>
                </wp:inline>
              </w:drawing>
            </w:r>
          </w:p>
        </w:tc>
      </w:tr>
    </w:tbl>
    <w:p w:rsidR="009F4C3F" w:rsidRPr="00873006" w:rsidRDefault="009F4C3F" w:rsidP="009F4C3F">
      <w:pPr>
        <w:pStyle w:val="JEFFLectureNotes"/>
        <w:rPr>
          <w:color w:val="auto"/>
        </w:rPr>
      </w:pPr>
      <w:r w:rsidRPr="00873006">
        <w:rPr>
          <w:color w:val="auto"/>
        </w:rPr>
        <w:t> </w:t>
      </w:r>
    </w:p>
    <w:p w:rsidR="00C43DA2" w:rsidRPr="00873006" w:rsidRDefault="00C43DA2" w:rsidP="00C43DA2">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510"/>
        <w:gridCol w:w="4126"/>
        <w:gridCol w:w="164"/>
        <w:gridCol w:w="1407"/>
        <w:gridCol w:w="4521"/>
      </w:tblGrid>
      <w:tr w:rsidR="00873006" w:rsidRPr="00873006" w:rsidTr="009B4BB4">
        <w:trPr>
          <w:trHeight w:val="368"/>
        </w:trPr>
        <w:tc>
          <w:tcPr>
            <w:tcW w:w="10728" w:type="dxa"/>
            <w:gridSpan w:val="5"/>
            <w:shd w:val="clear" w:color="auto" w:fill="FFFFFF"/>
          </w:tcPr>
          <w:p w:rsidR="00C43DA2" w:rsidRPr="00873006" w:rsidRDefault="00C43DA2" w:rsidP="009B4BB4">
            <w:pPr>
              <w:pStyle w:val="JEFFLectureNotes"/>
              <w:rPr>
                <w:b/>
                <w:color w:val="auto"/>
                <w:sz w:val="24"/>
              </w:rPr>
            </w:pPr>
            <w:r w:rsidRPr="00873006">
              <w:rPr>
                <w:b/>
                <w:noProof/>
                <w:color w:val="auto"/>
                <w:sz w:val="24"/>
              </w:rPr>
              <w:drawing>
                <wp:inline distT="0" distB="0" distL="0" distR="0" wp14:anchorId="3C32D221" wp14:editId="04B404E6">
                  <wp:extent cx="6734175" cy="2838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 Req 9c.jpg"/>
                          <pic:cNvPicPr/>
                        </pic:nvPicPr>
                        <pic:blipFill>
                          <a:blip r:embed="rId17">
                            <a:extLst>
                              <a:ext uri="{28A0092B-C50C-407E-A947-70E740481C1C}">
                                <a14:useLocalDpi xmlns:a14="http://schemas.microsoft.com/office/drawing/2010/main" val="0"/>
                              </a:ext>
                            </a:extLst>
                          </a:blip>
                          <a:stretch>
                            <a:fillRect/>
                          </a:stretch>
                        </pic:blipFill>
                        <pic:spPr>
                          <a:xfrm>
                            <a:off x="0" y="0"/>
                            <a:ext cx="6743214" cy="2842260"/>
                          </a:xfrm>
                          <a:prstGeom prst="rect">
                            <a:avLst/>
                          </a:prstGeom>
                        </pic:spPr>
                      </pic:pic>
                    </a:graphicData>
                  </a:graphic>
                </wp:inline>
              </w:drawing>
            </w:r>
          </w:p>
        </w:tc>
      </w:tr>
      <w:tr w:rsidR="00873006" w:rsidRPr="00873006" w:rsidTr="009B4BB4">
        <w:trPr>
          <w:trHeight w:val="368"/>
        </w:trPr>
        <w:tc>
          <w:tcPr>
            <w:tcW w:w="4817" w:type="dxa"/>
            <w:gridSpan w:val="3"/>
            <w:shd w:val="clear" w:color="auto" w:fill="FFFFFF"/>
          </w:tcPr>
          <w:p w:rsidR="00C43DA2" w:rsidRPr="00873006" w:rsidRDefault="00C43DA2"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w:t>
            </w:r>
          </w:p>
        </w:tc>
        <w:tc>
          <w:tcPr>
            <w:tcW w:w="5911" w:type="dxa"/>
            <w:gridSpan w:val="2"/>
            <w:shd w:val="clear" w:color="auto" w:fill="FFFFFF"/>
          </w:tcPr>
          <w:p w:rsidR="00C43DA2" w:rsidRPr="00873006" w:rsidRDefault="00C43DA2"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817" w:type="dxa"/>
            <w:gridSpan w:val="3"/>
            <w:shd w:val="clear" w:color="auto" w:fill="FFFFFF"/>
          </w:tcPr>
          <w:p w:rsidR="00C43DA2" w:rsidRPr="00873006" w:rsidRDefault="00C43DA2"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Customer</w:t>
            </w:r>
          </w:p>
        </w:tc>
        <w:tc>
          <w:tcPr>
            <w:tcW w:w="1361" w:type="dxa"/>
            <w:shd w:val="clear" w:color="auto" w:fill="FFFFFF"/>
          </w:tcPr>
          <w:p w:rsidR="00C43DA2" w:rsidRPr="00873006" w:rsidRDefault="00C43DA2"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Use Case 4.9c</w:t>
            </w:r>
          </w:p>
        </w:tc>
        <w:tc>
          <w:tcPr>
            <w:tcW w:w="4550" w:type="dxa"/>
            <w:shd w:val="clear" w:color="auto" w:fill="FFFFFF"/>
          </w:tcPr>
          <w:p w:rsidR="00C43DA2" w:rsidRPr="00873006" w:rsidRDefault="00C43DA2"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High – must be implemented</w:t>
            </w:r>
            <w:r w:rsidRPr="00873006">
              <w:rPr>
                <w:i/>
                <w:color w:val="auto"/>
                <w:sz w:val="24"/>
              </w:rPr>
              <w:br/>
            </w:r>
          </w:p>
        </w:tc>
      </w:tr>
      <w:tr w:rsidR="00873006" w:rsidRPr="00873006" w:rsidTr="009B4BB4">
        <w:tc>
          <w:tcPr>
            <w:tcW w:w="4817" w:type="dxa"/>
            <w:gridSpan w:val="3"/>
            <w:shd w:val="clear" w:color="auto" w:fill="FFFFFF"/>
          </w:tcPr>
          <w:p w:rsidR="00C43DA2" w:rsidRPr="00873006" w:rsidRDefault="00C43DA2"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Checkout</w:t>
            </w:r>
          </w:p>
          <w:p w:rsidR="00C43DA2" w:rsidRPr="00873006" w:rsidRDefault="00C43DA2" w:rsidP="009B4BB4">
            <w:pPr>
              <w:pStyle w:val="JEFFLectureNotes"/>
              <w:rPr>
                <w:b/>
                <w:color w:val="auto"/>
                <w:sz w:val="24"/>
              </w:rPr>
            </w:pPr>
          </w:p>
        </w:tc>
        <w:tc>
          <w:tcPr>
            <w:tcW w:w="5911" w:type="dxa"/>
            <w:gridSpan w:val="2"/>
            <w:shd w:val="clear" w:color="auto" w:fill="FFFFFF"/>
          </w:tcPr>
          <w:p w:rsidR="00C43DA2" w:rsidRPr="00873006" w:rsidRDefault="00C43DA2"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proofErr w:type="spellStart"/>
            <w:r w:rsidRPr="00873006">
              <w:rPr>
                <w:i/>
                <w:color w:val="auto"/>
                <w:sz w:val="24"/>
              </w:rPr>
              <w:t>Detail</w:t>
            </w:r>
            <w:proofErr w:type="spellEnd"/>
          </w:p>
        </w:tc>
      </w:tr>
      <w:tr w:rsidR="00873006" w:rsidRPr="00873006" w:rsidTr="009B4BB4">
        <w:trPr>
          <w:trHeight w:val="287"/>
        </w:trPr>
        <w:tc>
          <w:tcPr>
            <w:tcW w:w="4583" w:type="dxa"/>
            <w:gridSpan w:val="2"/>
            <w:shd w:val="clear" w:color="auto" w:fill="FFFFFF"/>
          </w:tcPr>
          <w:p w:rsidR="00C43DA2" w:rsidRPr="00873006" w:rsidRDefault="00C43DA2" w:rsidP="009B4BB4">
            <w:pPr>
              <w:pStyle w:val="JEFFLectureNotes"/>
              <w:rPr>
                <w:color w:val="auto"/>
                <w:sz w:val="24"/>
              </w:rPr>
            </w:pPr>
            <w:r w:rsidRPr="00873006">
              <w:rPr>
                <w:b/>
                <w:color w:val="auto"/>
                <w:sz w:val="24"/>
              </w:rPr>
              <w:t>Stakeholders:</w:t>
            </w:r>
          </w:p>
        </w:tc>
        <w:tc>
          <w:tcPr>
            <w:tcW w:w="6145" w:type="dxa"/>
            <w:gridSpan w:val="3"/>
            <w:shd w:val="clear" w:color="auto" w:fill="FFFFFF"/>
          </w:tcPr>
          <w:p w:rsidR="00C43DA2" w:rsidRPr="00873006" w:rsidRDefault="00C43DA2" w:rsidP="009B4BB4">
            <w:pPr>
              <w:pStyle w:val="JEFFLectureNotes"/>
              <w:rPr>
                <w:i/>
                <w:color w:val="auto"/>
                <w:sz w:val="24"/>
              </w:rPr>
            </w:pPr>
            <w:r w:rsidRPr="00873006">
              <w:rPr>
                <w:i/>
                <w:color w:val="auto"/>
                <w:sz w:val="24"/>
              </w:rPr>
              <w:t>Customers</w:t>
            </w:r>
          </w:p>
        </w:tc>
      </w:tr>
      <w:tr w:rsidR="00873006" w:rsidRPr="00873006" w:rsidTr="009B4BB4">
        <w:tc>
          <w:tcPr>
            <w:tcW w:w="4583" w:type="dxa"/>
            <w:gridSpan w:val="2"/>
            <w:shd w:val="clear" w:color="auto" w:fill="FFFFFF"/>
          </w:tcPr>
          <w:p w:rsidR="00C43DA2" w:rsidRPr="00873006" w:rsidRDefault="00C43DA2" w:rsidP="009B4BB4">
            <w:pPr>
              <w:pStyle w:val="JEFFLectureNotes"/>
              <w:rPr>
                <w:b/>
                <w:color w:val="auto"/>
                <w:sz w:val="24"/>
              </w:rPr>
            </w:pPr>
            <w:r w:rsidRPr="00873006">
              <w:rPr>
                <w:b/>
                <w:color w:val="auto"/>
                <w:sz w:val="24"/>
              </w:rPr>
              <w:t>Goal:</w:t>
            </w:r>
          </w:p>
        </w:tc>
        <w:tc>
          <w:tcPr>
            <w:tcW w:w="6145" w:type="dxa"/>
            <w:gridSpan w:val="3"/>
            <w:shd w:val="clear" w:color="auto" w:fill="FFFFFF"/>
          </w:tcPr>
          <w:p w:rsidR="00C43DA2" w:rsidRPr="00873006" w:rsidRDefault="00C43DA2" w:rsidP="009B4BB4">
            <w:pPr>
              <w:pStyle w:val="JEFFLectureNotes"/>
              <w:rPr>
                <w:i/>
                <w:color w:val="auto"/>
                <w:sz w:val="24"/>
              </w:rPr>
            </w:pPr>
            <w:r w:rsidRPr="00873006">
              <w:rPr>
                <w:i/>
                <w:color w:val="auto"/>
                <w:sz w:val="24"/>
              </w:rPr>
              <w:t>The system shall allow a Customer place an order for the products in their shopping cart (Checkout)</w:t>
            </w:r>
          </w:p>
        </w:tc>
      </w:tr>
      <w:tr w:rsidR="00873006" w:rsidRPr="00873006" w:rsidTr="009B4BB4">
        <w:tc>
          <w:tcPr>
            <w:tcW w:w="4583" w:type="dxa"/>
            <w:gridSpan w:val="2"/>
            <w:shd w:val="clear" w:color="auto" w:fill="FFFFFF"/>
          </w:tcPr>
          <w:p w:rsidR="00C43DA2" w:rsidRPr="00873006" w:rsidRDefault="00C43DA2" w:rsidP="009B4BB4">
            <w:pPr>
              <w:pStyle w:val="JEFFLectureNotes"/>
              <w:rPr>
                <w:b/>
                <w:color w:val="auto"/>
                <w:sz w:val="24"/>
              </w:rPr>
            </w:pPr>
            <w:r w:rsidRPr="00873006">
              <w:rPr>
                <w:b/>
                <w:color w:val="auto"/>
                <w:sz w:val="24"/>
              </w:rPr>
              <w:lastRenderedPageBreak/>
              <w:t>Quality requirements:</w:t>
            </w:r>
          </w:p>
        </w:tc>
        <w:tc>
          <w:tcPr>
            <w:tcW w:w="6145" w:type="dxa"/>
            <w:gridSpan w:val="3"/>
            <w:shd w:val="clear" w:color="auto" w:fill="FFFFFF"/>
          </w:tcPr>
          <w:p w:rsidR="00C43DA2" w:rsidRPr="00873006" w:rsidRDefault="00C43DA2" w:rsidP="009B4BB4">
            <w:pPr>
              <w:pStyle w:val="JEFFLectureNotes"/>
              <w:rPr>
                <w:i/>
                <w:color w:val="auto"/>
                <w:sz w:val="24"/>
              </w:rPr>
            </w:pPr>
            <w:r w:rsidRPr="00873006">
              <w:rPr>
                <w:i/>
                <w:color w:val="auto"/>
                <w:sz w:val="24"/>
              </w:rPr>
              <w:t>Non-Functional Requirements Reference (refer to Jonesborough Farmer’s Market Top Level Requirements Document)</w:t>
            </w:r>
          </w:p>
          <w:p w:rsidR="00C43DA2" w:rsidRPr="00873006" w:rsidRDefault="00C43DA2" w:rsidP="009B4BB4">
            <w:pPr>
              <w:pStyle w:val="JEFFLectureNotes"/>
              <w:rPr>
                <w:i/>
                <w:color w:val="auto"/>
                <w:sz w:val="24"/>
              </w:rPr>
            </w:pPr>
            <w:r w:rsidRPr="00873006">
              <w:rPr>
                <w:i/>
                <w:color w:val="auto"/>
                <w:sz w:val="24"/>
              </w:rPr>
              <w:t>6.</w:t>
            </w:r>
            <w:r w:rsidRPr="00873006">
              <w:rPr>
                <w:i/>
                <w:color w:val="auto"/>
                <w:sz w:val="24"/>
              </w:rPr>
              <w:tab/>
              <w:t>When a user adds an item to his/her shopping cart, the system shall update the user’s shopping cart within 2 seconds.</w:t>
            </w:r>
          </w:p>
          <w:p w:rsidR="00C43DA2" w:rsidRPr="00873006" w:rsidRDefault="00C43DA2" w:rsidP="009B4BB4">
            <w:pPr>
              <w:pStyle w:val="JEFFLectureNotes"/>
              <w:rPr>
                <w:i/>
                <w:color w:val="auto"/>
                <w:sz w:val="24"/>
              </w:rPr>
            </w:pPr>
            <w:r w:rsidRPr="00873006">
              <w:rPr>
                <w:i/>
                <w:color w:val="auto"/>
                <w:sz w:val="24"/>
              </w:rPr>
              <w:t>7.</w:t>
            </w:r>
            <w:r w:rsidRPr="00873006">
              <w:rPr>
                <w:i/>
                <w:color w:val="auto"/>
                <w:sz w:val="24"/>
              </w:rPr>
              <w:tab/>
              <w:t>When a user removes an item from his/her shopping cart, the system shall update the user’s shopping cart within 2 seconds.</w:t>
            </w:r>
          </w:p>
          <w:p w:rsidR="00C43DA2" w:rsidRPr="00873006" w:rsidRDefault="00C43DA2" w:rsidP="009B4BB4">
            <w:pPr>
              <w:pStyle w:val="JEFFLectureNotes"/>
              <w:rPr>
                <w:i/>
                <w:color w:val="auto"/>
                <w:sz w:val="24"/>
              </w:rPr>
            </w:pPr>
            <w:r w:rsidRPr="00873006">
              <w:rPr>
                <w:i/>
                <w:color w:val="auto"/>
                <w:sz w:val="24"/>
              </w:rPr>
              <w:t>8.</w:t>
            </w:r>
            <w:r w:rsidRPr="00873006">
              <w:rPr>
                <w:i/>
                <w:color w:val="auto"/>
                <w:sz w:val="24"/>
              </w:rPr>
              <w:tab/>
              <w:t>The system shall create a receipt for a completed checkout within 3 seconds of the transactions completion.</w:t>
            </w:r>
          </w:p>
          <w:p w:rsidR="00C43DA2" w:rsidRPr="00873006" w:rsidRDefault="00C43DA2" w:rsidP="009B4BB4">
            <w:pPr>
              <w:pStyle w:val="JEFFLectureNotes"/>
              <w:rPr>
                <w:i/>
                <w:color w:val="auto"/>
                <w:sz w:val="24"/>
              </w:rPr>
            </w:pPr>
            <w:r w:rsidRPr="00873006">
              <w:rPr>
                <w:i/>
                <w:color w:val="auto"/>
                <w:sz w:val="24"/>
              </w:rPr>
              <w:t>9.</w:t>
            </w:r>
            <w:r w:rsidRPr="00873006">
              <w:rPr>
                <w:i/>
                <w:color w:val="auto"/>
                <w:sz w:val="24"/>
              </w:rPr>
              <w:tab/>
              <w:t>The system shall update the total for the user’s cart within 3 seconds of any change made to the cart.</w:t>
            </w:r>
          </w:p>
        </w:tc>
      </w:tr>
      <w:tr w:rsidR="00873006" w:rsidRPr="00873006" w:rsidTr="009B4BB4">
        <w:tc>
          <w:tcPr>
            <w:tcW w:w="4583" w:type="dxa"/>
            <w:gridSpan w:val="2"/>
            <w:shd w:val="clear" w:color="auto" w:fill="FFFFFF"/>
          </w:tcPr>
          <w:p w:rsidR="00C43DA2" w:rsidRPr="00873006" w:rsidRDefault="00C43DA2" w:rsidP="009B4BB4">
            <w:pPr>
              <w:pStyle w:val="JEFFLectureNotes"/>
              <w:rPr>
                <w:b/>
                <w:color w:val="auto"/>
                <w:sz w:val="24"/>
              </w:rPr>
            </w:pPr>
            <w:r w:rsidRPr="00873006">
              <w:rPr>
                <w:b/>
                <w:color w:val="auto"/>
                <w:sz w:val="24"/>
              </w:rPr>
              <w:t>Pre-Conditions:</w:t>
            </w:r>
          </w:p>
        </w:tc>
        <w:tc>
          <w:tcPr>
            <w:tcW w:w="6145" w:type="dxa"/>
            <w:gridSpan w:val="3"/>
            <w:shd w:val="clear" w:color="auto" w:fill="FFFFFF"/>
          </w:tcPr>
          <w:p w:rsidR="00C43DA2" w:rsidRPr="00873006" w:rsidRDefault="00C43DA2" w:rsidP="009B4BB4">
            <w:pPr>
              <w:pStyle w:val="JEFFLectureNotes"/>
              <w:rPr>
                <w:i/>
                <w:color w:val="auto"/>
                <w:sz w:val="24"/>
              </w:rPr>
            </w:pPr>
            <w:r w:rsidRPr="00873006">
              <w:rPr>
                <w:i/>
                <w:color w:val="auto"/>
                <w:sz w:val="24"/>
              </w:rPr>
              <w:t>At least one product exists in the Shopping Cart</w:t>
            </w:r>
          </w:p>
        </w:tc>
      </w:tr>
      <w:tr w:rsidR="00873006" w:rsidRPr="00873006" w:rsidTr="009B4BB4">
        <w:tc>
          <w:tcPr>
            <w:tcW w:w="4583" w:type="dxa"/>
            <w:gridSpan w:val="2"/>
            <w:shd w:val="clear" w:color="auto" w:fill="FFFFFF"/>
          </w:tcPr>
          <w:p w:rsidR="00C43DA2" w:rsidRPr="00873006" w:rsidRDefault="00C43DA2" w:rsidP="009B4BB4">
            <w:pPr>
              <w:pStyle w:val="JEFFLectureNotes"/>
              <w:rPr>
                <w:b/>
                <w:color w:val="auto"/>
                <w:sz w:val="24"/>
              </w:rPr>
            </w:pPr>
            <w:r w:rsidRPr="00873006">
              <w:rPr>
                <w:b/>
                <w:color w:val="auto"/>
                <w:sz w:val="24"/>
              </w:rPr>
              <w:t>Post-Conditions:</w:t>
            </w:r>
          </w:p>
        </w:tc>
        <w:tc>
          <w:tcPr>
            <w:tcW w:w="6145" w:type="dxa"/>
            <w:gridSpan w:val="3"/>
            <w:shd w:val="clear" w:color="auto" w:fill="FFFFFF"/>
          </w:tcPr>
          <w:p w:rsidR="00C43DA2" w:rsidRPr="00873006" w:rsidRDefault="00C43DA2" w:rsidP="009B4BB4">
            <w:pPr>
              <w:pStyle w:val="JEFFLectureNotes"/>
              <w:rPr>
                <w:i/>
                <w:color w:val="auto"/>
                <w:sz w:val="24"/>
              </w:rPr>
            </w:pPr>
            <w:r w:rsidRPr="00873006">
              <w:rPr>
                <w:i/>
                <w:color w:val="auto"/>
                <w:sz w:val="24"/>
              </w:rPr>
              <w:t>A receipt is created for the Purchase</w:t>
            </w:r>
          </w:p>
        </w:tc>
      </w:tr>
      <w:tr w:rsidR="00873006" w:rsidRPr="00873006" w:rsidTr="009B4BB4">
        <w:tc>
          <w:tcPr>
            <w:tcW w:w="4583" w:type="dxa"/>
            <w:gridSpan w:val="2"/>
            <w:shd w:val="clear" w:color="auto" w:fill="FFFFFF"/>
          </w:tcPr>
          <w:p w:rsidR="00C43DA2" w:rsidRPr="00873006" w:rsidRDefault="00C43DA2" w:rsidP="009B4BB4">
            <w:pPr>
              <w:pStyle w:val="JEFFLectureNotes"/>
              <w:rPr>
                <w:b/>
                <w:color w:val="auto"/>
                <w:sz w:val="24"/>
              </w:rPr>
            </w:pPr>
            <w:r w:rsidRPr="00873006">
              <w:rPr>
                <w:b/>
                <w:color w:val="auto"/>
                <w:sz w:val="24"/>
              </w:rPr>
              <w:t>Relationships:</w:t>
            </w:r>
          </w:p>
        </w:tc>
        <w:tc>
          <w:tcPr>
            <w:tcW w:w="6145" w:type="dxa"/>
            <w:gridSpan w:val="3"/>
            <w:shd w:val="clear" w:color="auto" w:fill="FFFFFF"/>
          </w:tcPr>
          <w:p w:rsidR="00C43DA2" w:rsidRPr="00873006" w:rsidRDefault="00C43DA2" w:rsidP="009B4BB4">
            <w:pPr>
              <w:pStyle w:val="JEFFLectureNotes"/>
              <w:rPr>
                <w:color w:val="auto"/>
                <w:sz w:val="24"/>
              </w:rPr>
            </w:pPr>
          </w:p>
        </w:tc>
      </w:tr>
      <w:tr w:rsidR="00873006" w:rsidRPr="00873006" w:rsidTr="009B4BB4">
        <w:tc>
          <w:tcPr>
            <w:tcW w:w="531" w:type="dxa"/>
            <w:vMerge w:val="restart"/>
            <w:shd w:val="clear" w:color="auto" w:fill="FFFFFF"/>
            <w:vAlign w:val="center"/>
          </w:tcPr>
          <w:p w:rsidR="00C43DA2" w:rsidRPr="00873006" w:rsidRDefault="00C43DA2" w:rsidP="009B4BB4">
            <w:pPr>
              <w:pStyle w:val="JEFFLectureNotes"/>
              <w:rPr>
                <w:color w:val="auto"/>
                <w:sz w:val="24"/>
              </w:rPr>
            </w:pPr>
          </w:p>
        </w:tc>
        <w:tc>
          <w:tcPr>
            <w:tcW w:w="4052" w:type="dxa"/>
            <w:shd w:val="clear" w:color="auto" w:fill="FFFFFF"/>
            <w:vAlign w:val="center"/>
          </w:tcPr>
          <w:p w:rsidR="00C43DA2" w:rsidRPr="00873006" w:rsidRDefault="00C43DA2" w:rsidP="009B4BB4">
            <w:pPr>
              <w:pStyle w:val="JEFFLectureNotes"/>
              <w:rPr>
                <w:b/>
                <w:color w:val="auto"/>
                <w:sz w:val="24"/>
              </w:rPr>
            </w:pPr>
            <w:r w:rsidRPr="00873006">
              <w:rPr>
                <w:b/>
                <w:color w:val="auto"/>
                <w:sz w:val="24"/>
              </w:rPr>
              <w:t>Include:</w:t>
            </w:r>
          </w:p>
        </w:tc>
        <w:tc>
          <w:tcPr>
            <w:tcW w:w="6145" w:type="dxa"/>
            <w:gridSpan w:val="3"/>
            <w:shd w:val="clear" w:color="auto" w:fill="FFFFFF"/>
          </w:tcPr>
          <w:p w:rsidR="00C43DA2" w:rsidRPr="00873006" w:rsidRDefault="00C43DA2" w:rsidP="00C43DA2">
            <w:pPr>
              <w:pStyle w:val="JEFFLectureNotes"/>
              <w:numPr>
                <w:ilvl w:val="0"/>
                <w:numId w:val="16"/>
              </w:numPr>
              <w:rPr>
                <w:i/>
                <w:color w:val="auto"/>
                <w:sz w:val="24"/>
              </w:rPr>
            </w:pPr>
            <w:r w:rsidRPr="00873006">
              <w:rPr>
                <w:i/>
                <w:color w:val="auto"/>
                <w:sz w:val="24"/>
              </w:rPr>
              <w:t>View Oder Total</w:t>
            </w:r>
          </w:p>
          <w:p w:rsidR="00C43DA2" w:rsidRPr="00873006" w:rsidRDefault="00C43DA2" w:rsidP="00C43DA2">
            <w:pPr>
              <w:pStyle w:val="JEFFLectureNotes"/>
              <w:numPr>
                <w:ilvl w:val="0"/>
                <w:numId w:val="16"/>
              </w:numPr>
              <w:rPr>
                <w:i/>
                <w:color w:val="auto"/>
                <w:sz w:val="24"/>
              </w:rPr>
            </w:pPr>
            <w:r w:rsidRPr="00873006">
              <w:rPr>
                <w:i/>
                <w:color w:val="auto"/>
                <w:sz w:val="24"/>
              </w:rPr>
              <w:t>Update Account Information</w:t>
            </w:r>
          </w:p>
          <w:p w:rsidR="00C43DA2" w:rsidRPr="00873006" w:rsidRDefault="00C43DA2" w:rsidP="00C43DA2">
            <w:pPr>
              <w:pStyle w:val="JEFFLectureNotes"/>
              <w:numPr>
                <w:ilvl w:val="0"/>
                <w:numId w:val="16"/>
              </w:numPr>
              <w:rPr>
                <w:i/>
                <w:color w:val="auto"/>
                <w:sz w:val="24"/>
              </w:rPr>
            </w:pPr>
            <w:r w:rsidRPr="00873006">
              <w:rPr>
                <w:i/>
                <w:color w:val="auto"/>
                <w:sz w:val="24"/>
              </w:rPr>
              <w:t>Cancel Purchase</w:t>
            </w:r>
          </w:p>
        </w:tc>
      </w:tr>
      <w:tr w:rsidR="00873006" w:rsidRPr="00873006" w:rsidTr="009B4BB4">
        <w:tc>
          <w:tcPr>
            <w:tcW w:w="531" w:type="dxa"/>
            <w:vMerge/>
            <w:shd w:val="clear" w:color="auto" w:fill="FFFFFF"/>
            <w:vAlign w:val="center"/>
          </w:tcPr>
          <w:p w:rsidR="00C43DA2" w:rsidRPr="00873006" w:rsidRDefault="00C43DA2" w:rsidP="009B4BB4">
            <w:pPr>
              <w:pStyle w:val="JEFFLectureNotes"/>
              <w:rPr>
                <w:color w:val="auto"/>
                <w:sz w:val="24"/>
              </w:rPr>
            </w:pPr>
          </w:p>
        </w:tc>
        <w:tc>
          <w:tcPr>
            <w:tcW w:w="4052" w:type="dxa"/>
            <w:shd w:val="clear" w:color="auto" w:fill="FFFFFF"/>
            <w:vAlign w:val="center"/>
          </w:tcPr>
          <w:p w:rsidR="00C43DA2" w:rsidRPr="00873006" w:rsidRDefault="00C43DA2" w:rsidP="009B4BB4">
            <w:pPr>
              <w:pStyle w:val="JEFFLectureNotes"/>
              <w:rPr>
                <w:b/>
                <w:color w:val="auto"/>
                <w:sz w:val="24"/>
              </w:rPr>
            </w:pPr>
            <w:r w:rsidRPr="00873006">
              <w:rPr>
                <w:b/>
                <w:color w:val="auto"/>
                <w:sz w:val="24"/>
              </w:rPr>
              <w:t>Extend:</w:t>
            </w:r>
          </w:p>
        </w:tc>
        <w:tc>
          <w:tcPr>
            <w:tcW w:w="6145" w:type="dxa"/>
            <w:gridSpan w:val="3"/>
            <w:shd w:val="clear" w:color="auto" w:fill="FFFFFF"/>
          </w:tcPr>
          <w:p w:rsidR="00C43DA2" w:rsidRPr="00873006" w:rsidRDefault="00C43DA2" w:rsidP="00C43DA2">
            <w:pPr>
              <w:pStyle w:val="JEFFLectureNotes"/>
              <w:numPr>
                <w:ilvl w:val="0"/>
                <w:numId w:val="20"/>
              </w:numPr>
              <w:rPr>
                <w:i/>
                <w:color w:val="auto"/>
                <w:sz w:val="24"/>
              </w:rPr>
            </w:pPr>
            <w:r w:rsidRPr="00873006">
              <w:rPr>
                <w:i/>
                <w:color w:val="auto"/>
                <w:sz w:val="24"/>
              </w:rPr>
              <w:t>Submit Oder</w:t>
            </w:r>
          </w:p>
          <w:p w:rsidR="00C43DA2" w:rsidRPr="00873006" w:rsidRDefault="00C43DA2" w:rsidP="00C43DA2">
            <w:pPr>
              <w:pStyle w:val="JEFFLectureNotes"/>
              <w:numPr>
                <w:ilvl w:val="0"/>
                <w:numId w:val="20"/>
              </w:numPr>
              <w:rPr>
                <w:i/>
                <w:color w:val="auto"/>
                <w:sz w:val="24"/>
              </w:rPr>
            </w:pPr>
            <w:r w:rsidRPr="00873006">
              <w:rPr>
                <w:i/>
                <w:color w:val="auto"/>
                <w:sz w:val="24"/>
              </w:rPr>
              <w:t>View Receipt</w:t>
            </w:r>
          </w:p>
        </w:tc>
      </w:tr>
      <w:tr w:rsidR="00873006" w:rsidRPr="00873006" w:rsidTr="009B4BB4">
        <w:tc>
          <w:tcPr>
            <w:tcW w:w="531" w:type="dxa"/>
            <w:vMerge/>
            <w:shd w:val="clear" w:color="auto" w:fill="FFFFFF"/>
            <w:vAlign w:val="center"/>
          </w:tcPr>
          <w:p w:rsidR="00C43DA2" w:rsidRPr="00873006" w:rsidRDefault="00C43DA2" w:rsidP="009B4BB4">
            <w:pPr>
              <w:pStyle w:val="JEFFLectureNotes"/>
              <w:rPr>
                <w:color w:val="auto"/>
                <w:sz w:val="24"/>
              </w:rPr>
            </w:pPr>
          </w:p>
        </w:tc>
        <w:tc>
          <w:tcPr>
            <w:tcW w:w="4052" w:type="dxa"/>
            <w:shd w:val="clear" w:color="auto" w:fill="FFFFFF"/>
            <w:vAlign w:val="center"/>
          </w:tcPr>
          <w:p w:rsidR="00C43DA2" w:rsidRPr="00873006" w:rsidRDefault="00C43DA2" w:rsidP="009B4BB4">
            <w:pPr>
              <w:pStyle w:val="JEFFLectureNotes"/>
              <w:rPr>
                <w:b/>
                <w:color w:val="auto"/>
                <w:sz w:val="24"/>
              </w:rPr>
            </w:pPr>
            <w:r w:rsidRPr="00873006">
              <w:rPr>
                <w:b/>
                <w:color w:val="auto"/>
                <w:sz w:val="24"/>
              </w:rPr>
              <w:t>Generalization:</w:t>
            </w:r>
          </w:p>
        </w:tc>
        <w:tc>
          <w:tcPr>
            <w:tcW w:w="6145" w:type="dxa"/>
            <w:gridSpan w:val="3"/>
            <w:shd w:val="clear" w:color="auto" w:fill="FFFFFF"/>
          </w:tcPr>
          <w:p w:rsidR="00C43DA2" w:rsidRPr="00873006" w:rsidRDefault="00C43DA2" w:rsidP="009B4BB4">
            <w:pPr>
              <w:pStyle w:val="JEFFLectureNotes"/>
              <w:rPr>
                <w:i/>
                <w:color w:val="auto"/>
                <w:sz w:val="24"/>
              </w:rPr>
            </w:pPr>
          </w:p>
        </w:tc>
      </w:tr>
      <w:tr w:rsidR="00873006" w:rsidRPr="00873006" w:rsidTr="009B4BB4">
        <w:tc>
          <w:tcPr>
            <w:tcW w:w="4583" w:type="dxa"/>
            <w:gridSpan w:val="2"/>
            <w:vMerge w:val="restart"/>
            <w:shd w:val="clear" w:color="auto" w:fill="FFFFFF"/>
          </w:tcPr>
          <w:p w:rsidR="00C43DA2" w:rsidRPr="00873006" w:rsidRDefault="00C43DA2" w:rsidP="009B4BB4">
            <w:pPr>
              <w:pStyle w:val="JEFFLectureNotes"/>
              <w:rPr>
                <w:b/>
                <w:color w:val="auto"/>
                <w:sz w:val="24"/>
              </w:rPr>
            </w:pPr>
            <w:r w:rsidRPr="00873006">
              <w:rPr>
                <w:b/>
                <w:color w:val="auto"/>
                <w:sz w:val="24"/>
              </w:rPr>
              <w:t>Trigger:</w:t>
            </w:r>
          </w:p>
        </w:tc>
        <w:tc>
          <w:tcPr>
            <w:tcW w:w="6145" w:type="dxa"/>
            <w:gridSpan w:val="3"/>
            <w:shd w:val="clear" w:color="auto" w:fill="FFFFFF"/>
          </w:tcPr>
          <w:p w:rsidR="00C43DA2" w:rsidRPr="00873006" w:rsidRDefault="00C43DA2" w:rsidP="009B4BB4">
            <w:pPr>
              <w:pStyle w:val="JEFFLectureNotes"/>
              <w:rPr>
                <w:i/>
                <w:color w:val="auto"/>
                <w:sz w:val="24"/>
              </w:rPr>
            </w:pPr>
            <w:r w:rsidRPr="00873006">
              <w:rPr>
                <w:b/>
                <w:color w:val="auto"/>
                <w:sz w:val="24"/>
              </w:rPr>
              <w:t>Trigger Type:</w:t>
            </w:r>
            <w:r w:rsidRPr="00873006">
              <w:rPr>
                <w:color w:val="auto"/>
                <w:sz w:val="24"/>
              </w:rPr>
              <w:t xml:space="preserve"> </w:t>
            </w:r>
            <w:r w:rsidRPr="00873006">
              <w:rPr>
                <w:i/>
                <w:color w:val="auto"/>
                <w:sz w:val="24"/>
              </w:rPr>
              <w:t>External</w:t>
            </w:r>
          </w:p>
        </w:tc>
      </w:tr>
      <w:tr w:rsidR="00873006" w:rsidRPr="00873006" w:rsidTr="009B4BB4">
        <w:tc>
          <w:tcPr>
            <w:tcW w:w="4583" w:type="dxa"/>
            <w:gridSpan w:val="2"/>
            <w:vMerge/>
            <w:shd w:val="clear" w:color="auto" w:fill="FFFFFF"/>
          </w:tcPr>
          <w:p w:rsidR="00C43DA2" w:rsidRPr="00873006" w:rsidRDefault="00C43DA2" w:rsidP="009B4BB4">
            <w:pPr>
              <w:pStyle w:val="JEFFLectureNotes"/>
              <w:rPr>
                <w:b/>
                <w:color w:val="auto"/>
                <w:sz w:val="24"/>
              </w:rPr>
            </w:pPr>
          </w:p>
        </w:tc>
        <w:tc>
          <w:tcPr>
            <w:tcW w:w="6145" w:type="dxa"/>
            <w:gridSpan w:val="3"/>
            <w:shd w:val="clear" w:color="auto" w:fill="FFFFFF"/>
          </w:tcPr>
          <w:p w:rsidR="00C43DA2" w:rsidRPr="00873006" w:rsidRDefault="00C43DA2" w:rsidP="00C43DA2">
            <w:pPr>
              <w:pStyle w:val="JEFFLectureNotes"/>
              <w:numPr>
                <w:ilvl w:val="0"/>
                <w:numId w:val="17"/>
              </w:numPr>
              <w:rPr>
                <w:i/>
                <w:color w:val="auto"/>
                <w:sz w:val="24"/>
              </w:rPr>
            </w:pPr>
            <w:r w:rsidRPr="00873006">
              <w:rPr>
                <w:i/>
                <w:color w:val="auto"/>
                <w:sz w:val="24"/>
              </w:rPr>
              <w:t>The Customer clicks in the “Checkout”  button</w:t>
            </w:r>
          </w:p>
        </w:tc>
      </w:tr>
      <w:tr w:rsidR="00873006" w:rsidRPr="00873006" w:rsidTr="009B4BB4">
        <w:tc>
          <w:tcPr>
            <w:tcW w:w="4583" w:type="dxa"/>
            <w:gridSpan w:val="2"/>
            <w:shd w:val="clear" w:color="auto" w:fill="FFFFFF"/>
          </w:tcPr>
          <w:p w:rsidR="00C43DA2" w:rsidRPr="00873006" w:rsidRDefault="00C43DA2" w:rsidP="009B4BB4">
            <w:pPr>
              <w:pStyle w:val="JEFFLectureNotes"/>
              <w:rPr>
                <w:b/>
                <w:color w:val="auto"/>
                <w:sz w:val="24"/>
              </w:rPr>
            </w:pPr>
            <w:r w:rsidRPr="00873006">
              <w:rPr>
                <w:b/>
                <w:color w:val="auto"/>
                <w:sz w:val="24"/>
              </w:rPr>
              <w:t>Normal Flow of Events:</w:t>
            </w:r>
          </w:p>
        </w:tc>
        <w:tc>
          <w:tcPr>
            <w:tcW w:w="6145" w:type="dxa"/>
            <w:gridSpan w:val="3"/>
            <w:shd w:val="clear" w:color="auto" w:fill="FFFFFF"/>
          </w:tcPr>
          <w:p w:rsidR="00C43DA2" w:rsidRPr="00873006" w:rsidRDefault="00C43DA2" w:rsidP="00C43DA2">
            <w:pPr>
              <w:pStyle w:val="JEFFLectureNotes"/>
              <w:numPr>
                <w:ilvl w:val="0"/>
                <w:numId w:val="17"/>
              </w:numPr>
              <w:rPr>
                <w:i/>
                <w:color w:val="auto"/>
                <w:sz w:val="24"/>
              </w:rPr>
            </w:pPr>
            <w:r w:rsidRPr="00873006">
              <w:rPr>
                <w:i/>
                <w:color w:val="auto"/>
                <w:sz w:val="24"/>
              </w:rPr>
              <w:t>The Checkout page is displayed</w:t>
            </w:r>
          </w:p>
          <w:p w:rsidR="00C43DA2" w:rsidRPr="00873006" w:rsidRDefault="00C43DA2" w:rsidP="00C43DA2">
            <w:pPr>
              <w:pStyle w:val="JEFFLectureNotes"/>
              <w:numPr>
                <w:ilvl w:val="0"/>
                <w:numId w:val="17"/>
              </w:numPr>
              <w:rPr>
                <w:i/>
                <w:color w:val="auto"/>
                <w:sz w:val="24"/>
              </w:rPr>
            </w:pPr>
            <w:r w:rsidRPr="00873006">
              <w:rPr>
                <w:i/>
                <w:color w:val="auto"/>
                <w:sz w:val="24"/>
              </w:rPr>
              <w:t>The Customer clicks the “Submit Order” button</w:t>
            </w:r>
          </w:p>
          <w:p w:rsidR="00C43DA2" w:rsidRPr="00873006" w:rsidRDefault="00C43DA2" w:rsidP="00C43DA2">
            <w:pPr>
              <w:pStyle w:val="JEFFLectureNotes"/>
              <w:numPr>
                <w:ilvl w:val="0"/>
                <w:numId w:val="17"/>
              </w:numPr>
              <w:rPr>
                <w:i/>
                <w:color w:val="auto"/>
                <w:sz w:val="24"/>
              </w:rPr>
            </w:pPr>
            <w:r w:rsidRPr="00873006">
              <w:rPr>
                <w:i/>
                <w:color w:val="auto"/>
                <w:sz w:val="24"/>
              </w:rPr>
              <w:t>A receipt is displayed for the purchase</w:t>
            </w:r>
          </w:p>
          <w:p w:rsidR="00C43DA2" w:rsidRPr="00873006" w:rsidRDefault="00C43DA2" w:rsidP="00C43DA2">
            <w:pPr>
              <w:pStyle w:val="JEFFLectureNotes"/>
              <w:numPr>
                <w:ilvl w:val="0"/>
                <w:numId w:val="17"/>
              </w:numPr>
              <w:rPr>
                <w:i/>
                <w:color w:val="auto"/>
                <w:sz w:val="24"/>
              </w:rPr>
            </w:pPr>
            <w:r w:rsidRPr="00873006">
              <w:rPr>
                <w:i/>
                <w:color w:val="auto"/>
                <w:sz w:val="24"/>
              </w:rPr>
              <w:t>Customer clicks “OK”</w:t>
            </w:r>
          </w:p>
          <w:p w:rsidR="00C43DA2" w:rsidRPr="00873006" w:rsidRDefault="00C43DA2" w:rsidP="00C43DA2">
            <w:pPr>
              <w:pStyle w:val="JEFFLectureNotes"/>
              <w:numPr>
                <w:ilvl w:val="0"/>
                <w:numId w:val="17"/>
              </w:numPr>
              <w:rPr>
                <w:i/>
                <w:color w:val="auto"/>
                <w:sz w:val="24"/>
              </w:rPr>
            </w:pPr>
            <w:r w:rsidRPr="00873006">
              <w:rPr>
                <w:i/>
                <w:color w:val="auto"/>
                <w:sz w:val="24"/>
              </w:rPr>
              <w:t>A receipt is emailed to the Customer</w:t>
            </w:r>
          </w:p>
          <w:p w:rsidR="00C43DA2" w:rsidRPr="00873006" w:rsidRDefault="00C43DA2" w:rsidP="00C43DA2">
            <w:pPr>
              <w:pStyle w:val="JEFFLectureNotes"/>
              <w:numPr>
                <w:ilvl w:val="0"/>
                <w:numId w:val="17"/>
              </w:numPr>
              <w:rPr>
                <w:i/>
                <w:color w:val="auto"/>
                <w:sz w:val="24"/>
              </w:rPr>
            </w:pPr>
            <w:r w:rsidRPr="00873006">
              <w:rPr>
                <w:i/>
                <w:color w:val="auto"/>
                <w:sz w:val="24"/>
              </w:rPr>
              <w:t>Purchase Total is sent to the Point of Sale system</w:t>
            </w:r>
          </w:p>
          <w:p w:rsidR="00C43DA2" w:rsidRPr="00873006" w:rsidRDefault="00C43DA2" w:rsidP="00C43DA2">
            <w:pPr>
              <w:pStyle w:val="JEFFLectureNotes"/>
              <w:numPr>
                <w:ilvl w:val="0"/>
                <w:numId w:val="17"/>
              </w:numPr>
              <w:rPr>
                <w:i/>
                <w:color w:val="auto"/>
                <w:sz w:val="24"/>
              </w:rPr>
            </w:pPr>
            <w:r w:rsidRPr="00873006">
              <w:rPr>
                <w:i/>
                <w:color w:val="auto"/>
                <w:sz w:val="24"/>
              </w:rPr>
              <w:t>The View Available Products page is displayed</w:t>
            </w:r>
          </w:p>
        </w:tc>
      </w:tr>
      <w:tr w:rsidR="00873006" w:rsidRPr="00873006" w:rsidTr="009B4BB4">
        <w:tc>
          <w:tcPr>
            <w:tcW w:w="4583" w:type="dxa"/>
            <w:gridSpan w:val="2"/>
            <w:shd w:val="clear" w:color="auto" w:fill="FFFFFF"/>
          </w:tcPr>
          <w:p w:rsidR="00C43DA2" w:rsidRPr="00873006" w:rsidRDefault="00C43DA2" w:rsidP="009B4BB4">
            <w:pPr>
              <w:pStyle w:val="JEFFLectureNotes"/>
              <w:rPr>
                <w:b/>
                <w:color w:val="auto"/>
                <w:sz w:val="24"/>
              </w:rPr>
            </w:pPr>
            <w:r w:rsidRPr="00873006">
              <w:rPr>
                <w:b/>
                <w:color w:val="auto"/>
                <w:sz w:val="24"/>
              </w:rPr>
              <w:t>Sub-flows:</w:t>
            </w:r>
          </w:p>
        </w:tc>
        <w:tc>
          <w:tcPr>
            <w:tcW w:w="6145" w:type="dxa"/>
            <w:gridSpan w:val="3"/>
            <w:shd w:val="clear" w:color="auto" w:fill="FFFFFF"/>
          </w:tcPr>
          <w:p w:rsidR="00C43DA2" w:rsidRPr="00873006" w:rsidRDefault="00C43DA2" w:rsidP="009B4BB4">
            <w:pPr>
              <w:pStyle w:val="JEFFLectureNotes"/>
              <w:rPr>
                <w:i/>
                <w:color w:val="auto"/>
                <w:sz w:val="24"/>
              </w:rPr>
            </w:pPr>
          </w:p>
        </w:tc>
      </w:tr>
      <w:tr w:rsidR="00873006" w:rsidRPr="00873006" w:rsidTr="009B4BB4">
        <w:trPr>
          <w:trHeight w:val="620"/>
        </w:trPr>
        <w:tc>
          <w:tcPr>
            <w:tcW w:w="10728" w:type="dxa"/>
            <w:gridSpan w:val="5"/>
            <w:shd w:val="clear" w:color="auto" w:fill="FFFFFF"/>
          </w:tcPr>
          <w:p w:rsidR="00C43DA2" w:rsidRPr="00873006" w:rsidRDefault="00C43DA2" w:rsidP="009B4BB4">
            <w:pPr>
              <w:pStyle w:val="JEFFLectureNotes"/>
              <w:rPr>
                <w:color w:val="auto"/>
                <w:sz w:val="24"/>
              </w:rPr>
            </w:pPr>
            <w:r w:rsidRPr="00873006">
              <w:rPr>
                <w:b/>
                <w:color w:val="auto"/>
                <w:sz w:val="24"/>
              </w:rPr>
              <w:t>Alternative/Exception flows:</w:t>
            </w:r>
            <w:r w:rsidRPr="00873006">
              <w:rPr>
                <w:b/>
                <w:color w:val="auto"/>
                <w:sz w:val="24"/>
              </w:rPr>
              <w:br/>
            </w:r>
            <w:r w:rsidRPr="00873006">
              <w:rPr>
                <w:color w:val="auto"/>
                <w:sz w:val="24"/>
              </w:rPr>
              <w:t>EX1</w:t>
            </w:r>
          </w:p>
          <w:p w:rsidR="00C43DA2" w:rsidRPr="00873006" w:rsidRDefault="00C43DA2" w:rsidP="009B4BB4">
            <w:pPr>
              <w:pStyle w:val="JEFFLectureNotes"/>
              <w:rPr>
                <w:color w:val="auto"/>
                <w:sz w:val="24"/>
              </w:rPr>
            </w:pPr>
            <w:r w:rsidRPr="00873006">
              <w:rPr>
                <w:color w:val="auto"/>
                <w:sz w:val="24"/>
              </w:rPr>
              <w:t>3a. The Customer clicks the “Cancel Purchase” button</w:t>
            </w:r>
          </w:p>
          <w:p w:rsidR="00C43DA2" w:rsidRPr="00873006" w:rsidRDefault="00C43DA2" w:rsidP="009B4BB4">
            <w:pPr>
              <w:pStyle w:val="JEFFLectureNotes"/>
              <w:rPr>
                <w:color w:val="auto"/>
                <w:sz w:val="24"/>
              </w:rPr>
            </w:pPr>
            <w:r w:rsidRPr="00873006">
              <w:rPr>
                <w:color w:val="auto"/>
                <w:sz w:val="24"/>
              </w:rPr>
              <w:t>3b. The Shopping Cart page is displayed</w:t>
            </w:r>
          </w:p>
          <w:p w:rsidR="00C43DA2" w:rsidRPr="00873006" w:rsidRDefault="00C43DA2" w:rsidP="009B4BB4">
            <w:pPr>
              <w:pStyle w:val="JEFFLectureNotes"/>
              <w:rPr>
                <w:color w:val="auto"/>
                <w:sz w:val="24"/>
              </w:rPr>
            </w:pPr>
            <w:r w:rsidRPr="00873006">
              <w:rPr>
                <w:color w:val="auto"/>
                <w:sz w:val="24"/>
              </w:rPr>
              <w:t>EX2</w:t>
            </w:r>
          </w:p>
          <w:p w:rsidR="00C43DA2" w:rsidRPr="00873006" w:rsidRDefault="00C43DA2" w:rsidP="009B4BB4">
            <w:pPr>
              <w:pStyle w:val="JEFFLectureNotes"/>
              <w:rPr>
                <w:color w:val="auto"/>
                <w:sz w:val="24"/>
              </w:rPr>
            </w:pPr>
            <w:r w:rsidRPr="00873006">
              <w:rPr>
                <w:color w:val="auto"/>
                <w:sz w:val="24"/>
              </w:rPr>
              <w:t>3a. The Customer clicks the “Update Account Information” button</w:t>
            </w:r>
          </w:p>
          <w:p w:rsidR="00C43DA2" w:rsidRPr="00873006" w:rsidRDefault="00C43DA2" w:rsidP="009B4BB4">
            <w:pPr>
              <w:pStyle w:val="JEFFLectureNotes"/>
              <w:rPr>
                <w:b/>
                <w:color w:val="auto"/>
                <w:sz w:val="24"/>
              </w:rPr>
            </w:pPr>
            <w:r w:rsidRPr="00873006">
              <w:rPr>
                <w:color w:val="auto"/>
                <w:sz w:val="24"/>
              </w:rPr>
              <w:t>3b. The Update Account Information page is displayed</w:t>
            </w:r>
          </w:p>
        </w:tc>
      </w:tr>
      <w:tr w:rsidR="00873006" w:rsidRPr="00873006" w:rsidTr="009B4BB4">
        <w:trPr>
          <w:trHeight w:val="620"/>
        </w:trPr>
        <w:tc>
          <w:tcPr>
            <w:tcW w:w="10728" w:type="dxa"/>
            <w:gridSpan w:val="5"/>
            <w:shd w:val="clear" w:color="auto" w:fill="FFFFFF"/>
          </w:tcPr>
          <w:p w:rsidR="00C43DA2" w:rsidRPr="00873006" w:rsidRDefault="00C43DA2" w:rsidP="009B4BB4">
            <w:pPr>
              <w:pStyle w:val="JEFFLectureNotes"/>
              <w:rPr>
                <w:b/>
                <w:color w:val="auto"/>
                <w:sz w:val="24"/>
              </w:rPr>
            </w:pPr>
            <w:r w:rsidRPr="00873006">
              <w:rPr>
                <w:b/>
                <w:color w:val="auto"/>
                <w:sz w:val="24"/>
              </w:rPr>
              <w:t>UI: To be Added</w:t>
            </w:r>
          </w:p>
        </w:tc>
      </w:tr>
      <w:tr w:rsidR="00873006" w:rsidRPr="00873006" w:rsidTr="009B4BB4">
        <w:trPr>
          <w:trHeight w:val="620"/>
        </w:trPr>
        <w:tc>
          <w:tcPr>
            <w:tcW w:w="10728" w:type="dxa"/>
            <w:gridSpan w:val="5"/>
            <w:shd w:val="clear" w:color="auto" w:fill="FFFFFF"/>
          </w:tcPr>
          <w:p w:rsidR="00C43DA2" w:rsidRPr="00873006" w:rsidRDefault="00C43DA2" w:rsidP="009B4BB4">
            <w:pPr>
              <w:pStyle w:val="JEFFLectureNotes"/>
              <w:rPr>
                <w:b/>
                <w:color w:val="auto"/>
                <w:sz w:val="24"/>
              </w:rPr>
            </w:pPr>
            <w:r w:rsidRPr="00873006">
              <w:rPr>
                <w:b/>
                <w:color w:val="auto"/>
                <w:sz w:val="24"/>
              </w:rPr>
              <w:t>Input Specifications:</w:t>
            </w:r>
          </w:p>
          <w:p w:rsidR="00C43DA2" w:rsidRPr="00873006" w:rsidRDefault="00C43DA2" w:rsidP="009B4BB4">
            <w:pPr>
              <w:pStyle w:val="JEFFLectureNotes"/>
              <w:rPr>
                <w:color w:val="auto"/>
                <w:sz w:val="24"/>
                <w:vertAlign w:val="superscript"/>
              </w:rPr>
            </w:pPr>
          </w:p>
        </w:tc>
      </w:tr>
      <w:tr w:rsidR="00873006" w:rsidRPr="00873006" w:rsidTr="009B4BB4">
        <w:trPr>
          <w:trHeight w:val="620"/>
        </w:trPr>
        <w:tc>
          <w:tcPr>
            <w:tcW w:w="10728" w:type="dxa"/>
            <w:gridSpan w:val="5"/>
            <w:shd w:val="clear" w:color="auto" w:fill="FFFFFF"/>
          </w:tcPr>
          <w:p w:rsidR="00C43DA2" w:rsidRPr="00873006" w:rsidRDefault="00C43DA2" w:rsidP="009B4BB4">
            <w:pPr>
              <w:pStyle w:val="JEFFLectureNotes"/>
              <w:rPr>
                <w:b/>
                <w:color w:val="auto"/>
                <w:sz w:val="24"/>
              </w:rPr>
            </w:pPr>
            <w:r w:rsidRPr="00873006">
              <w:rPr>
                <w:b/>
                <w:color w:val="auto"/>
                <w:sz w:val="24"/>
              </w:rPr>
              <w:t>Functional Specifications:</w:t>
            </w:r>
          </w:p>
          <w:p w:rsidR="00C43DA2" w:rsidRPr="00873006" w:rsidRDefault="00C43DA2" w:rsidP="009B4BB4">
            <w:pPr>
              <w:pStyle w:val="JEFFLectureNotes"/>
              <w:rPr>
                <w:b/>
                <w:color w:val="auto"/>
                <w:sz w:val="24"/>
              </w:rPr>
            </w:pPr>
            <w:r w:rsidRPr="00873006">
              <w:rPr>
                <w:b/>
                <w:noProof/>
                <w:color w:val="auto"/>
                <w:sz w:val="24"/>
              </w:rPr>
              <w:lastRenderedPageBreak/>
              <w:drawing>
                <wp:inline distT="0" distB="0" distL="0" distR="0" wp14:anchorId="495575F3" wp14:editId="6E9AD24D">
                  <wp:extent cx="6734175" cy="36283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achine Diagram Req 9c.jpg"/>
                          <pic:cNvPicPr/>
                        </pic:nvPicPr>
                        <pic:blipFill>
                          <a:blip r:embed="rId18">
                            <a:extLst>
                              <a:ext uri="{28A0092B-C50C-407E-A947-70E740481C1C}">
                                <a14:useLocalDpi xmlns:a14="http://schemas.microsoft.com/office/drawing/2010/main" val="0"/>
                              </a:ext>
                            </a:extLst>
                          </a:blip>
                          <a:stretch>
                            <a:fillRect/>
                          </a:stretch>
                        </pic:blipFill>
                        <pic:spPr>
                          <a:xfrm>
                            <a:off x="0" y="0"/>
                            <a:ext cx="6734175" cy="3628390"/>
                          </a:xfrm>
                          <a:prstGeom prst="rect">
                            <a:avLst/>
                          </a:prstGeom>
                        </pic:spPr>
                      </pic:pic>
                    </a:graphicData>
                  </a:graphic>
                </wp:inline>
              </w:drawing>
            </w:r>
          </w:p>
        </w:tc>
      </w:tr>
    </w:tbl>
    <w:p w:rsidR="00C43DA2" w:rsidRPr="00873006" w:rsidRDefault="00C43DA2" w:rsidP="00C43DA2">
      <w:pPr>
        <w:pStyle w:val="JEFFLectureNotes"/>
        <w:rPr>
          <w:color w:val="auto"/>
        </w:rPr>
      </w:pPr>
      <w:r w:rsidRPr="00873006">
        <w:rPr>
          <w:color w:val="auto"/>
        </w:rPr>
        <w:lastRenderedPageBreak/>
        <w:t> </w:t>
      </w:r>
    </w:p>
    <w:p w:rsidR="000A4A46" w:rsidRPr="00873006" w:rsidRDefault="000A4A46" w:rsidP="000A4A46">
      <w:pPr>
        <w:pStyle w:val="JEFFLectureNotes"/>
        <w:rPr>
          <w:color w:val="auto"/>
        </w:rPr>
      </w:pPr>
    </w:p>
    <w:p w:rsidR="00587E51" w:rsidRPr="00873006" w:rsidRDefault="00587E51" w:rsidP="00587E51">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87E51" w:rsidRPr="00873006" w:rsidRDefault="00587E51" w:rsidP="009B4BB4">
            <w:pPr>
              <w:pStyle w:val="JEFFLectureNotes"/>
              <w:rPr>
                <w:b/>
                <w:color w:val="auto"/>
                <w:sz w:val="24"/>
              </w:rPr>
            </w:pPr>
            <w:r w:rsidRPr="00873006">
              <w:rPr>
                <w:b/>
                <w:noProof/>
                <w:color w:val="auto"/>
                <w:sz w:val="24"/>
              </w:rPr>
              <w:drawing>
                <wp:inline distT="0" distB="0" distL="0" distR="0" wp14:anchorId="7CFE08B5" wp14:editId="38A0F7FF">
                  <wp:extent cx="6248400" cy="3552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 by Product Name.jpg"/>
                          <pic:cNvPicPr/>
                        </pic:nvPicPr>
                        <pic:blipFill>
                          <a:blip r:embed="rId19">
                            <a:extLst>
                              <a:ext uri="{28A0092B-C50C-407E-A947-70E740481C1C}">
                                <a14:useLocalDpi xmlns:a14="http://schemas.microsoft.com/office/drawing/2010/main" val="0"/>
                              </a:ext>
                            </a:extLst>
                          </a:blip>
                          <a:stretch>
                            <a:fillRect/>
                          </a:stretch>
                        </pic:blipFill>
                        <pic:spPr>
                          <a:xfrm>
                            <a:off x="0" y="0"/>
                            <a:ext cx="6248400" cy="3552825"/>
                          </a:xfrm>
                          <a:prstGeom prst="rect">
                            <a:avLst/>
                          </a:prstGeom>
                        </pic:spPr>
                      </pic:pic>
                    </a:graphicData>
                  </a:graphic>
                </wp:inline>
              </w:drawing>
            </w:r>
          </w:p>
        </w:tc>
      </w:tr>
      <w:tr w:rsidR="00873006" w:rsidRPr="00873006" w:rsidTr="009B4BB4">
        <w:trPr>
          <w:trHeight w:val="368"/>
        </w:trPr>
        <w:tc>
          <w:tcPr>
            <w:tcW w:w="4605" w:type="dxa"/>
            <w:gridSpan w:val="3"/>
            <w:shd w:val="clear" w:color="auto" w:fill="FFFFFF"/>
          </w:tcPr>
          <w:p w:rsidR="00587E51" w:rsidRPr="00873006" w:rsidRDefault="00587E51"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State the product title</w:t>
            </w:r>
          </w:p>
        </w:tc>
        <w:tc>
          <w:tcPr>
            <w:tcW w:w="6123" w:type="dxa"/>
            <w:gridSpan w:val="2"/>
            <w:shd w:val="clear" w:color="auto" w:fill="FFFFFF"/>
          </w:tcPr>
          <w:p w:rsidR="00587E51" w:rsidRPr="00873006" w:rsidRDefault="00587E51"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State the product version number</w:t>
            </w:r>
          </w:p>
        </w:tc>
      </w:tr>
      <w:tr w:rsidR="00873006" w:rsidRPr="00873006" w:rsidTr="009B4BB4">
        <w:trPr>
          <w:trHeight w:val="368"/>
        </w:trPr>
        <w:tc>
          <w:tcPr>
            <w:tcW w:w="4605" w:type="dxa"/>
            <w:gridSpan w:val="3"/>
            <w:shd w:val="clear" w:color="auto" w:fill="FFFFFF"/>
          </w:tcPr>
          <w:p w:rsidR="00587E51" w:rsidRPr="00873006" w:rsidRDefault="00587E51"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color w:val="auto"/>
                <w:sz w:val="24"/>
              </w:rPr>
              <w:t>Customer</w:t>
            </w:r>
          </w:p>
        </w:tc>
        <w:tc>
          <w:tcPr>
            <w:tcW w:w="1400" w:type="dxa"/>
            <w:shd w:val="clear" w:color="auto" w:fill="FFFFFF"/>
          </w:tcPr>
          <w:p w:rsidR="00587E51" w:rsidRPr="00873006" w:rsidRDefault="00587E51" w:rsidP="009B4BB4">
            <w:pPr>
              <w:pStyle w:val="JEFFLectureNotes"/>
              <w:rPr>
                <w:b/>
                <w:i/>
                <w:iCs/>
                <w:color w:val="auto"/>
                <w:sz w:val="24"/>
              </w:rPr>
            </w:pPr>
            <w:r w:rsidRPr="00873006">
              <w:rPr>
                <w:b/>
                <w:color w:val="auto"/>
                <w:sz w:val="24"/>
              </w:rPr>
              <w:t xml:space="preserve">ID: </w:t>
            </w:r>
            <w:r w:rsidRPr="00873006">
              <w:rPr>
                <w:color w:val="auto"/>
                <w:sz w:val="24"/>
              </w:rPr>
              <w:t>10</w:t>
            </w:r>
          </w:p>
        </w:tc>
        <w:tc>
          <w:tcPr>
            <w:tcW w:w="4723" w:type="dxa"/>
            <w:shd w:val="clear" w:color="auto" w:fill="FFFFFF"/>
          </w:tcPr>
          <w:p w:rsidR="00587E51" w:rsidRPr="00873006" w:rsidRDefault="00587E51" w:rsidP="009B4BB4">
            <w:pPr>
              <w:pStyle w:val="JEFFLectureNotes"/>
              <w:rPr>
                <w:i/>
                <w:iCs/>
                <w:color w:val="auto"/>
                <w:sz w:val="24"/>
              </w:rPr>
            </w:pPr>
            <w:r w:rsidRPr="00873006">
              <w:rPr>
                <w:b/>
                <w:color w:val="auto"/>
                <w:sz w:val="24"/>
              </w:rPr>
              <w:t>Importance Level:</w:t>
            </w:r>
            <w:r w:rsidRPr="00873006">
              <w:rPr>
                <w:color w:val="auto"/>
                <w:sz w:val="24"/>
              </w:rPr>
              <w:t xml:space="preserve"> High</w:t>
            </w:r>
          </w:p>
        </w:tc>
      </w:tr>
      <w:tr w:rsidR="00873006" w:rsidRPr="00873006" w:rsidTr="009B4BB4">
        <w:tc>
          <w:tcPr>
            <w:tcW w:w="4605" w:type="dxa"/>
            <w:gridSpan w:val="3"/>
            <w:shd w:val="clear" w:color="auto" w:fill="FFFFFF"/>
          </w:tcPr>
          <w:p w:rsidR="00587E51" w:rsidRPr="00873006" w:rsidRDefault="00587E51"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color w:val="auto"/>
                <w:sz w:val="24"/>
              </w:rPr>
              <w:t>Search by product name</w:t>
            </w:r>
          </w:p>
          <w:p w:rsidR="00587E51" w:rsidRPr="00873006" w:rsidRDefault="00587E51" w:rsidP="009B4BB4">
            <w:pPr>
              <w:pStyle w:val="JEFFLectureNotes"/>
              <w:rPr>
                <w:b/>
                <w:color w:val="auto"/>
                <w:sz w:val="24"/>
              </w:rPr>
            </w:pPr>
          </w:p>
        </w:tc>
        <w:tc>
          <w:tcPr>
            <w:tcW w:w="6123" w:type="dxa"/>
            <w:gridSpan w:val="2"/>
            <w:shd w:val="clear" w:color="auto" w:fill="FFFFFF"/>
          </w:tcPr>
          <w:p w:rsidR="00587E51" w:rsidRPr="00873006" w:rsidRDefault="00587E51"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Detail</w:t>
            </w:r>
          </w:p>
        </w:tc>
      </w:tr>
      <w:tr w:rsidR="00873006" w:rsidRPr="00873006" w:rsidTr="009B4BB4">
        <w:trPr>
          <w:trHeight w:val="287"/>
        </w:trPr>
        <w:tc>
          <w:tcPr>
            <w:tcW w:w="3168" w:type="dxa"/>
            <w:gridSpan w:val="2"/>
            <w:shd w:val="clear" w:color="auto" w:fill="FFFFFF"/>
          </w:tcPr>
          <w:p w:rsidR="00587E51" w:rsidRPr="00873006" w:rsidRDefault="00587E51" w:rsidP="009B4BB4">
            <w:pPr>
              <w:pStyle w:val="JEFFLectureNotes"/>
              <w:rPr>
                <w:color w:val="auto"/>
                <w:sz w:val="24"/>
              </w:rPr>
            </w:pPr>
            <w:r w:rsidRPr="00873006">
              <w:rPr>
                <w:b/>
                <w:color w:val="auto"/>
                <w:sz w:val="24"/>
              </w:rPr>
              <w:lastRenderedPageBreak/>
              <w:t>Stakeholders:</w:t>
            </w:r>
          </w:p>
        </w:tc>
        <w:tc>
          <w:tcPr>
            <w:tcW w:w="7560" w:type="dxa"/>
            <w:gridSpan w:val="3"/>
            <w:shd w:val="clear" w:color="auto" w:fill="FFFFFF"/>
          </w:tcPr>
          <w:p w:rsidR="00587E51" w:rsidRPr="00873006" w:rsidRDefault="00587E51" w:rsidP="009B4BB4">
            <w:pPr>
              <w:pStyle w:val="JEFFLectureNotes"/>
              <w:rPr>
                <w:color w:val="auto"/>
                <w:sz w:val="24"/>
              </w:rPr>
            </w:pPr>
            <w:r w:rsidRPr="00873006">
              <w:rPr>
                <w:color w:val="auto"/>
                <w:sz w:val="24"/>
              </w:rPr>
              <w:t>Customer</w:t>
            </w:r>
          </w:p>
        </w:tc>
      </w:tr>
      <w:tr w:rsidR="00873006" w:rsidRPr="00873006" w:rsidTr="009B4BB4">
        <w:tc>
          <w:tcPr>
            <w:tcW w:w="3168" w:type="dxa"/>
            <w:gridSpan w:val="2"/>
            <w:shd w:val="clear" w:color="auto" w:fill="FFFFFF"/>
          </w:tcPr>
          <w:p w:rsidR="00587E51" w:rsidRPr="00873006" w:rsidRDefault="00587E51" w:rsidP="009B4BB4">
            <w:pPr>
              <w:pStyle w:val="JEFFLectureNotes"/>
              <w:rPr>
                <w:b/>
                <w:color w:val="auto"/>
                <w:sz w:val="24"/>
              </w:rPr>
            </w:pPr>
            <w:r w:rsidRPr="00873006">
              <w:rPr>
                <w:b/>
                <w:color w:val="auto"/>
                <w:sz w:val="24"/>
              </w:rPr>
              <w:t>Goal:</w:t>
            </w:r>
          </w:p>
        </w:tc>
        <w:tc>
          <w:tcPr>
            <w:tcW w:w="7560" w:type="dxa"/>
            <w:gridSpan w:val="3"/>
            <w:shd w:val="clear" w:color="auto" w:fill="FFFFFF"/>
          </w:tcPr>
          <w:p w:rsidR="00587E51" w:rsidRPr="00873006" w:rsidRDefault="00587E51" w:rsidP="009B4BB4">
            <w:pPr>
              <w:pStyle w:val="JEFFLectureNotes"/>
              <w:rPr>
                <w:color w:val="auto"/>
                <w:sz w:val="24"/>
              </w:rPr>
            </w:pPr>
            <w:r w:rsidRPr="00873006">
              <w:rPr>
                <w:color w:val="auto"/>
                <w:sz w:val="24"/>
              </w:rPr>
              <w:t>The customer searches for a product</w:t>
            </w:r>
          </w:p>
        </w:tc>
      </w:tr>
      <w:tr w:rsidR="00873006" w:rsidRPr="00873006" w:rsidTr="009B4BB4">
        <w:tc>
          <w:tcPr>
            <w:tcW w:w="3168" w:type="dxa"/>
            <w:gridSpan w:val="2"/>
            <w:shd w:val="clear" w:color="auto" w:fill="FFFFFF"/>
          </w:tcPr>
          <w:p w:rsidR="00587E51" w:rsidRPr="00873006" w:rsidRDefault="00587E51"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87E51" w:rsidRPr="00873006" w:rsidRDefault="00587E51" w:rsidP="009B4BB4">
            <w:pPr>
              <w:pStyle w:val="JEFFLectureNotes"/>
              <w:rPr>
                <w:color w:val="auto"/>
                <w:sz w:val="24"/>
              </w:rPr>
            </w:pPr>
            <w:r w:rsidRPr="00873006">
              <w:rPr>
                <w:color w:val="auto"/>
                <w:sz w:val="24"/>
              </w:rPr>
              <w:t>The system shall display the product to the customer within 2 seconds of a customer issuing a search request.</w:t>
            </w:r>
          </w:p>
        </w:tc>
      </w:tr>
      <w:tr w:rsidR="00873006" w:rsidRPr="00873006" w:rsidTr="009B4BB4">
        <w:tc>
          <w:tcPr>
            <w:tcW w:w="3168" w:type="dxa"/>
            <w:gridSpan w:val="2"/>
            <w:shd w:val="clear" w:color="auto" w:fill="FFFFFF"/>
          </w:tcPr>
          <w:p w:rsidR="00587E51" w:rsidRPr="00873006" w:rsidRDefault="00587E51"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87E51" w:rsidRPr="00873006" w:rsidRDefault="00587E51" w:rsidP="009B4BB4">
            <w:pPr>
              <w:pStyle w:val="JEFFLectureNotes"/>
              <w:rPr>
                <w:color w:val="auto"/>
                <w:sz w:val="24"/>
              </w:rPr>
            </w:pPr>
            <w:r w:rsidRPr="00873006">
              <w:rPr>
                <w:color w:val="auto"/>
                <w:sz w:val="24"/>
              </w:rPr>
              <w:t>The system is operational.</w:t>
            </w:r>
          </w:p>
        </w:tc>
      </w:tr>
      <w:tr w:rsidR="00873006" w:rsidRPr="00873006" w:rsidTr="009B4BB4">
        <w:tc>
          <w:tcPr>
            <w:tcW w:w="3168" w:type="dxa"/>
            <w:gridSpan w:val="2"/>
            <w:shd w:val="clear" w:color="auto" w:fill="FFFFFF"/>
          </w:tcPr>
          <w:p w:rsidR="00587E51" w:rsidRPr="00873006" w:rsidRDefault="00587E51"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87E51" w:rsidRPr="00873006" w:rsidRDefault="00587E51" w:rsidP="009B4BB4">
            <w:pPr>
              <w:pStyle w:val="JEFFLectureNotes"/>
              <w:rPr>
                <w:color w:val="auto"/>
                <w:sz w:val="24"/>
              </w:rPr>
            </w:pPr>
            <w:r w:rsidRPr="00873006">
              <w:rPr>
                <w:color w:val="auto"/>
                <w:sz w:val="24"/>
              </w:rPr>
              <w:t>The customer is viewing the product he/she was searching for.</w:t>
            </w:r>
          </w:p>
        </w:tc>
      </w:tr>
      <w:tr w:rsidR="00873006" w:rsidRPr="00873006" w:rsidTr="009B4BB4">
        <w:trPr>
          <w:trHeight w:val="70"/>
        </w:trPr>
        <w:tc>
          <w:tcPr>
            <w:tcW w:w="3168" w:type="dxa"/>
            <w:gridSpan w:val="2"/>
            <w:shd w:val="clear" w:color="auto" w:fill="FFFFFF"/>
          </w:tcPr>
          <w:p w:rsidR="00587E51" w:rsidRPr="00873006" w:rsidRDefault="00587E51"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87E51" w:rsidRPr="00873006" w:rsidRDefault="00587E51"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87E51" w:rsidRPr="00873006" w:rsidRDefault="00587E51" w:rsidP="009B4BB4">
            <w:pPr>
              <w:pStyle w:val="JEFFLectureNotes"/>
              <w:rPr>
                <w:color w:val="auto"/>
                <w:sz w:val="24"/>
              </w:rPr>
            </w:pPr>
          </w:p>
        </w:tc>
        <w:tc>
          <w:tcPr>
            <w:tcW w:w="2364" w:type="dxa"/>
            <w:shd w:val="clear" w:color="auto" w:fill="FFFFFF"/>
            <w:vAlign w:val="center"/>
          </w:tcPr>
          <w:p w:rsidR="00587E51" w:rsidRPr="00873006" w:rsidRDefault="00587E51"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87E51" w:rsidRPr="00873006" w:rsidRDefault="00587E51" w:rsidP="009B4BB4">
            <w:pPr>
              <w:pStyle w:val="JEFFLectureNotes"/>
              <w:rPr>
                <w:i/>
                <w:color w:val="auto"/>
                <w:sz w:val="24"/>
              </w:rPr>
            </w:pPr>
          </w:p>
        </w:tc>
      </w:tr>
      <w:tr w:rsidR="00873006" w:rsidRPr="00873006" w:rsidTr="009B4BB4">
        <w:tc>
          <w:tcPr>
            <w:tcW w:w="804" w:type="dxa"/>
            <w:vMerge/>
            <w:shd w:val="clear" w:color="auto" w:fill="FFFFFF"/>
            <w:vAlign w:val="center"/>
          </w:tcPr>
          <w:p w:rsidR="00587E51" w:rsidRPr="00873006" w:rsidRDefault="00587E51" w:rsidP="009B4BB4">
            <w:pPr>
              <w:pStyle w:val="JEFFLectureNotes"/>
              <w:rPr>
                <w:color w:val="auto"/>
                <w:sz w:val="24"/>
              </w:rPr>
            </w:pPr>
          </w:p>
        </w:tc>
        <w:tc>
          <w:tcPr>
            <w:tcW w:w="2364" w:type="dxa"/>
            <w:shd w:val="clear" w:color="auto" w:fill="FFFFFF"/>
            <w:vAlign w:val="center"/>
          </w:tcPr>
          <w:p w:rsidR="00587E51" w:rsidRPr="00873006" w:rsidRDefault="00587E51" w:rsidP="009B4BB4">
            <w:pPr>
              <w:pStyle w:val="JEFFLectureNotes"/>
              <w:rPr>
                <w:b/>
                <w:color w:val="auto"/>
                <w:sz w:val="24"/>
              </w:rPr>
            </w:pPr>
            <w:r w:rsidRPr="00873006">
              <w:rPr>
                <w:b/>
                <w:color w:val="auto"/>
                <w:sz w:val="24"/>
              </w:rPr>
              <w:t>Extend:</w:t>
            </w:r>
          </w:p>
        </w:tc>
        <w:tc>
          <w:tcPr>
            <w:tcW w:w="7560" w:type="dxa"/>
            <w:gridSpan w:val="3"/>
            <w:shd w:val="clear" w:color="auto" w:fill="FFFFFF"/>
          </w:tcPr>
          <w:p w:rsidR="00587E51" w:rsidRPr="00873006" w:rsidRDefault="00587E51" w:rsidP="009B4BB4">
            <w:pPr>
              <w:pStyle w:val="JEFFLectureNotes"/>
              <w:rPr>
                <w:i/>
                <w:color w:val="auto"/>
                <w:sz w:val="24"/>
              </w:rPr>
            </w:pPr>
          </w:p>
        </w:tc>
      </w:tr>
      <w:tr w:rsidR="00873006" w:rsidRPr="00873006" w:rsidTr="009B4BB4">
        <w:tc>
          <w:tcPr>
            <w:tcW w:w="804" w:type="dxa"/>
            <w:vMerge/>
            <w:shd w:val="clear" w:color="auto" w:fill="FFFFFF"/>
            <w:vAlign w:val="center"/>
          </w:tcPr>
          <w:p w:rsidR="00587E51" w:rsidRPr="00873006" w:rsidRDefault="00587E51" w:rsidP="009B4BB4">
            <w:pPr>
              <w:pStyle w:val="JEFFLectureNotes"/>
              <w:rPr>
                <w:color w:val="auto"/>
                <w:sz w:val="24"/>
              </w:rPr>
            </w:pPr>
          </w:p>
        </w:tc>
        <w:tc>
          <w:tcPr>
            <w:tcW w:w="2364" w:type="dxa"/>
            <w:shd w:val="clear" w:color="auto" w:fill="FFFFFF"/>
            <w:vAlign w:val="center"/>
          </w:tcPr>
          <w:p w:rsidR="00587E51" w:rsidRPr="00873006" w:rsidRDefault="00587E51"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87E51" w:rsidRPr="00873006" w:rsidRDefault="00587E51" w:rsidP="009B4BB4">
            <w:pPr>
              <w:pStyle w:val="JEFFLectureNotes"/>
              <w:rPr>
                <w:i/>
                <w:color w:val="auto"/>
                <w:sz w:val="24"/>
              </w:rPr>
            </w:pPr>
          </w:p>
        </w:tc>
      </w:tr>
      <w:tr w:rsidR="00873006" w:rsidRPr="00873006" w:rsidTr="009B4BB4">
        <w:tc>
          <w:tcPr>
            <w:tcW w:w="3168" w:type="dxa"/>
            <w:gridSpan w:val="2"/>
            <w:vMerge w:val="restart"/>
            <w:shd w:val="clear" w:color="auto" w:fill="FFFFFF"/>
          </w:tcPr>
          <w:p w:rsidR="00587E51" w:rsidRPr="00873006" w:rsidRDefault="00587E51"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87E51" w:rsidRPr="00873006" w:rsidRDefault="00587E51" w:rsidP="009B4BB4">
            <w:pPr>
              <w:pStyle w:val="JEFFLectureNotes"/>
              <w:rPr>
                <w:i/>
                <w:color w:val="auto"/>
                <w:sz w:val="24"/>
              </w:rPr>
            </w:pPr>
            <w:r w:rsidRPr="00873006">
              <w:rPr>
                <w:b/>
                <w:color w:val="auto"/>
                <w:sz w:val="24"/>
              </w:rPr>
              <w:t>Trigger Type:</w:t>
            </w:r>
            <w:r w:rsidRPr="00873006">
              <w:rPr>
                <w:color w:val="auto"/>
                <w:sz w:val="24"/>
              </w:rPr>
              <w:t xml:space="preserve"> External</w:t>
            </w:r>
          </w:p>
        </w:tc>
      </w:tr>
      <w:tr w:rsidR="00873006" w:rsidRPr="00873006" w:rsidTr="009B4BB4">
        <w:tc>
          <w:tcPr>
            <w:tcW w:w="3168" w:type="dxa"/>
            <w:gridSpan w:val="2"/>
            <w:vMerge/>
            <w:shd w:val="clear" w:color="auto" w:fill="FFFFFF"/>
          </w:tcPr>
          <w:p w:rsidR="00587E51" w:rsidRPr="00873006" w:rsidRDefault="00587E51" w:rsidP="009B4BB4">
            <w:pPr>
              <w:pStyle w:val="JEFFLectureNotes"/>
              <w:rPr>
                <w:b/>
                <w:color w:val="auto"/>
                <w:sz w:val="24"/>
              </w:rPr>
            </w:pPr>
          </w:p>
        </w:tc>
        <w:tc>
          <w:tcPr>
            <w:tcW w:w="7560" w:type="dxa"/>
            <w:gridSpan w:val="3"/>
            <w:shd w:val="clear" w:color="auto" w:fill="FFFFFF"/>
          </w:tcPr>
          <w:p w:rsidR="00587E51" w:rsidRPr="00873006" w:rsidRDefault="00587E51" w:rsidP="00587E51">
            <w:pPr>
              <w:pStyle w:val="JEFFLectureNotes"/>
              <w:numPr>
                <w:ilvl w:val="0"/>
                <w:numId w:val="21"/>
              </w:numPr>
              <w:rPr>
                <w:color w:val="auto"/>
                <w:sz w:val="24"/>
              </w:rPr>
            </w:pPr>
            <w:r w:rsidRPr="00873006">
              <w:rPr>
                <w:color w:val="auto"/>
                <w:sz w:val="24"/>
              </w:rPr>
              <w:t>The customer issues a search for a product by the product’s name.</w:t>
            </w:r>
          </w:p>
        </w:tc>
      </w:tr>
      <w:tr w:rsidR="00873006" w:rsidRPr="00873006" w:rsidTr="009B4BB4">
        <w:tc>
          <w:tcPr>
            <w:tcW w:w="3168" w:type="dxa"/>
            <w:gridSpan w:val="2"/>
            <w:shd w:val="clear" w:color="auto" w:fill="FFFFFF"/>
          </w:tcPr>
          <w:p w:rsidR="00587E51" w:rsidRPr="00873006" w:rsidRDefault="00587E51"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87E51" w:rsidRPr="00873006" w:rsidRDefault="00587E51" w:rsidP="00587E51">
            <w:pPr>
              <w:pStyle w:val="JEFFLectureNotes"/>
              <w:numPr>
                <w:ilvl w:val="0"/>
                <w:numId w:val="21"/>
              </w:numPr>
              <w:rPr>
                <w:color w:val="auto"/>
                <w:sz w:val="24"/>
              </w:rPr>
            </w:pPr>
            <w:r w:rsidRPr="00873006">
              <w:rPr>
                <w:color w:val="auto"/>
                <w:sz w:val="24"/>
              </w:rPr>
              <w:t>The system queries the data store for products matching the customer’s product name.</w:t>
            </w:r>
          </w:p>
          <w:p w:rsidR="00587E51" w:rsidRPr="00873006" w:rsidRDefault="00587E51" w:rsidP="00587E51">
            <w:pPr>
              <w:pStyle w:val="JEFFLectureNotes"/>
              <w:numPr>
                <w:ilvl w:val="0"/>
                <w:numId w:val="21"/>
              </w:numPr>
              <w:rPr>
                <w:color w:val="auto"/>
                <w:sz w:val="24"/>
              </w:rPr>
            </w:pPr>
            <w:r w:rsidRPr="00873006">
              <w:rPr>
                <w:color w:val="auto"/>
                <w:sz w:val="24"/>
              </w:rPr>
              <w:t>The data store returns a list of matching products</w:t>
            </w:r>
          </w:p>
          <w:p w:rsidR="00587E51" w:rsidRPr="00873006" w:rsidRDefault="00587E51" w:rsidP="00587E51">
            <w:pPr>
              <w:pStyle w:val="JEFFLectureNotes"/>
              <w:numPr>
                <w:ilvl w:val="0"/>
                <w:numId w:val="21"/>
              </w:numPr>
              <w:rPr>
                <w:color w:val="auto"/>
                <w:sz w:val="24"/>
              </w:rPr>
            </w:pPr>
            <w:r w:rsidRPr="00873006">
              <w:rPr>
                <w:color w:val="auto"/>
                <w:sz w:val="24"/>
              </w:rPr>
              <w:t>The system displays the list of matching products to the customer.</w:t>
            </w:r>
          </w:p>
          <w:p w:rsidR="00587E51" w:rsidRPr="00873006" w:rsidRDefault="00587E51" w:rsidP="009B4BB4">
            <w:pPr>
              <w:pStyle w:val="JEFFLectureNotes"/>
              <w:rPr>
                <w:color w:val="auto"/>
                <w:sz w:val="24"/>
              </w:rPr>
            </w:pPr>
          </w:p>
        </w:tc>
      </w:tr>
      <w:tr w:rsidR="00873006" w:rsidRPr="00873006" w:rsidTr="009B4BB4">
        <w:tc>
          <w:tcPr>
            <w:tcW w:w="3168" w:type="dxa"/>
            <w:gridSpan w:val="2"/>
            <w:shd w:val="clear" w:color="auto" w:fill="FFFFFF"/>
          </w:tcPr>
          <w:p w:rsidR="00587E51" w:rsidRPr="00873006" w:rsidRDefault="00587E51"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87E51" w:rsidRPr="00873006" w:rsidRDefault="00587E51" w:rsidP="009B4BB4">
            <w:pPr>
              <w:pStyle w:val="JEFFLectureNotes"/>
              <w:rPr>
                <w:color w:val="auto"/>
                <w:sz w:val="24"/>
              </w:rPr>
            </w:pPr>
            <w:r w:rsidRPr="00873006">
              <w:rPr>
                <w:color w:val="auto"/>
                <w:sz w:val="24"/>
                <w:lang w:val="en-GB"/>
              </w:rPr>
              <w:t>None</w:t>
            </w:r>
          </w:p>
        </w:tc>
      </w:tr>
      <w:tr w:rsidR="00873006" w:rsidRPr="00873006" w:rsidTr="009B4BB4">
        <w:trPr>
          <w:trHeight w:val="620"/>
        </w:trPr>
        <w:tc>
          <w:tcPr>
            <w:tcW w:w="10728" w:type="dxa"/>
            <w:gridSpan w:val="5"/>
            <w:shd w:val="clear" w:color="auto" w:fill="FFFFFF"/>
          </w:tcPr>
          <w:p w:rsidR="00587E51" w:rsidRPr="00873006" w:rsidRDefault="00587E51" w:rsidP="009B4BB4">
            <w:pPr>
              <w:pStyle w:val="JEFFLectureNotes"/>
              <w:rPr>
                <w:color w:val="auto"/>
                <w:sz w:val="24"/>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r>
            <w:r w:rsidRPr="00873006">
              <w:rPr>
                <w:color w:val="auto"/>
                <w:sz w:val="24"/>
              </w:rPr>
              <w:t>3a. The data store returns a null/empty list of matching products</w:t>
            </w:r>
          </w:p>
          <w:p w:rsidR="00587E51" w:rsidRPr="00873006" w:rsidRDefault="00587E51" w:rsidP="009B4BB4">
            <w:pPr>
              <w:pStyle w:val="JEFFLectureNotes"/>
              <w:ind w:left="720"/>
              <w:rPr>
                <w:color w:val="auto"/>
                <w:sz w:val="24"/>
              </w:rPr>
            </w:pPr>
            <w:r w:rsidRPr="00873006">
              <w:rPr>
                <w:color w:val="auto"/>
                <w:sz w:val="24"/>
              </w:rPr>
              <w:t>3a1. The system displays a message to the customer that no matching products were found.</w:t>
            </w:r>
          </w:p>
        </w:tc>
      </w:tr>
    </w:tbl>
    <w:p w:rsidR="00587E51" w:rsidRPr="00873006" w:rsidRDefault="00587E51" w:rsidP="00587E51">
      <w:pPr>
        <w:pStyle w:val="JEFFLectureNotes"/>
        <w:rPr>
          <w:color w:val="auto"/>
        </w:rPr>
      </w:pPr>
      <w:r w:rsidRPr="00873006">
        <w:rPr>
          <w:color w:val="auto"/>
        </w:rPr>
        <w:t> </w:t>
      </w:r>
    </w:p>
    <w:p w:rsidR="00C75506" w:rsidRPr="00C75506" w:rsidRDefault="00C75506" w:rsidP="00C75506">
      <w:pPr>
        <w:suppressAutoHyphens/>
        <w:spacing w:after="0" w:line="100" w:lineRule="atLeast"/>
        <w:rPr>
          <w:rFonts w:ascii="Tahoma" w:eastAsia="Times New Roman" w:hAnsi="Tahoma" w:cs="Times New Roman"/>
          <w:sz w:val="24"/>
          <w:szCs w:val="20"/>
        </w:rPr>
      </w:pPr>
    </w:p>
    <w:tbl>
      <w:tblPr>
        <w:tblW w:w="10800" w:type="dxa"/>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7"/>
        <w:gridCol w:w="2381"/>
        <w:gridCol w:w="1446"/>
        <w:gridCol w:w="1408"/>
        <w:gridCol w:w="4758"/>
      </w:tblGrid>
      <w:tr w:rsidR="00873006" w:rsidRPr="00C75506" w:rsidTr="009B4BB4">
        <w:trPr>
          <w:trHeight w:val="368"/>
        </w:trPr>
        <w:tc>
          <w:tcPr>
            <w:tcW w:w="10800" w:type="dxa"/>
            <w:gridSpan w:val="5"/>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Insert the use-case diagram here</w:t>
            </w:r>
          </w:p>
        </w:tc>
      </w:tr>
      <w:tr w:rsidR="00873006" w:rsidRPr="00C75506" w:rsidTr="009B4BB4">
        <w:trPr>
          <w:trHeight w:val="368"/>
        </w:trPr>
        <w:tc>
          <w:tcPr>
            <w:tcW w:w="4635"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Product title:</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Jonesborough Farmer's Market Sales System and Website</w:t>
            </w:r>
          </w:p>
        </w:tc>
        <w:tc>
          <w:tcPr>
            <w:tcW w:w="6165"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Product version:</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1.0</w:t>
            </w:r>
          </w:p>
        </w:tc>
      </w:tr>
      <w:tr w:rsidR="00873006" w:rsidRPr="00C75506" w:rsidTr="009B4BB4">
        <w:trPr>
          <w:trHeight w:val="368"/>
        </w:trPr>
        <w:tc>
          <w:tcPr>
            <w:tcW w:w="4635"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 xml:space="preserve">Primary Actors: </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Customer</w:t>
            </w:r>
          </w:p>
        </w:tc>
        <w:tc>
          <w:tcPr>
            <w:tcW w:w="140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 xml:space="preserve">ID: </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11</w:t>
            </w:r>
          </w:p>
        </w:tc>
        <w:tc>
          <w:tcPr>
            <w:tcW w:w="47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Importance Level:</w:t>
            </w:r>
            <w:r w:rsidRPr="00C75506">
              <w:rPr>
                <w:rFonts w:ascii="Times New Roman" w:eastAsia="Times New Roman" w:hAnsi="Times New Roman" w:cs="Times New Roman"/>
                <w:sz w:val="24"/>
                <w:szCs w:val="20"/>
              </w:rPr>
              <w:t xml:space="preserve"> High/Medium/Low</w:t>
            </w:r>
            <w:r w:rsidRPr="00C75506">
              <w:rPr>
                <w:rFonts w:ascii="Times New Roman" w:eastAsia="Times New Roman" w:hAnsi="Times New Roman" w:cs="Times New Roman"/>
                <w:sz w:val="24"/>
                <w:szCs w:val="20"/>
              </w:rPr>
              <w:br/>
            </w:r>
            <w:r w:rsidRPr="00C75506">
              <w:rPr>
                <w:rFonts w:ascii="Times New Roman" w:eastAsia="Times New Roman" w:hAnsi="Times New Roman" w:cs="Times New Roman"/>
                <w:i/>
                <w:sz w:val="24"/>
                <w:szCs w:val="20"/>
              </w:rPr>
              <w:t>Medium</w:t>
            </w:r>
          </w:p>
        </w:tc>
      </w:tr>
      <w:tr w:rsidR="00873006" w:rsidRPr="00C75506" w:rsidTr="009B4BB4">
        <w:tc>
          <w:tcPr>
            <w:tcW w:w="4635"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 xml:space="preserve">Use Case Name: </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Donating Anonymously</w:t>
            </w:r>
          </w:p>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p>
        </w:tc>
        <w:tc>
          <w:tcPr>
            <w:tcW w:w="6165"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Use Case Type:</w:t>
            </w:r>
            <w:r w:rsidRPr="00C75506">
              <w:rPr>
                <w:rFonts w:ascii="Times New Roman" w:eastAsia="Times New Roman" w:hAnsi="Times New Roman" w:cs="Times New Roman"/>
                <w:sz w:val="24"/>
                <w:szCs w:val="20"/>
              </w:rPr>
              <w:t xml:space="preserve"> </w:t>
            </w:r>
            <w:r w:rsidRPr="00C75506">
              <w:rPr>
                <w:rFonts w:ascii="Times New Roman" w:eastAsia="Times New Roman" w:hAnsi="Times New Roman" w:cs="Times New Roman"/>
                <w:sz w:val="24"/>
                <w:szCs w:val="20"/>
              </w:rPr>
              <w:br/>
              <w:t>Overview/Detail</w:t>
            </w:r>
            <w:r w:rsidRPr="00C75506">
              <w:rPr>
                <w:rFonts w:ascii="Times New Roman" w:eastAsia="Times New Roman" w:hAnsi="Times New Roman" w:cs="Times New Roman"/>
                <w:sz w:val="24"/>
                <w:szCs w:val="20"/>
              </w:rPr>
              <w:br/>
            </w:r>
            <w:r w:rsidRPr="00C75506">
              <w:rPr>
                <w:rFonts w:ascii="Times New Roman" w:eastAsia="Times New Roman" w:hAnsi="Times New Roman" w:cs="Times New Roman"/>
                <w:i/>
                <w:sz w:val="24"/>
                <w:szCs w:val="20"/>
              </w:rPr>
              <w:t>Customer makes a donation without using an account</w:t>
            </w:r>
          </w:p>
        </w:tc>
      </w:tr>
      <w:tr w:rsidR="00873006" w:rsidRPr="00C75506" w:rsidTr="009B4BB4">
        <w:trPr>
          <w:trHeight w:val="287"/>
        </w:trPr>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Stakeholders: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Customer, Administrator</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Goal:</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Allow a customer to donate anonymously</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Quality requirements: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10.  The system will complete a money transaction for a purchase or donation within 5 business days.</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Pre-Conditions: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Customer is not logged in</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Post-Conditions: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The donation will be processed</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Relationships: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sz w:val="24"/>
                <w:szCs w:val="20"/>
              </w:rPr>
            </w:pPr>
          </w:p>
        </w:tc>
      </w:tr>
      <w:tr w:rsidR="00873006" w:rsidRPr="00C75506" w:rsidTr="009B4BB4">
        <w:tc>
          <w:tcPr>
            <w:tcW w:w="80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sz w:val="24"/>
                <w:szCs w:val="20"/>
              </w:rPr>
            </w:pPr>
          </w:p>
        </w:tc>
        <w:tc>
          <w:tcPr>
            <w:tcW w:w="2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Include:</w:t>
            </w:r>
          </w:p>
        </w:tc>
        <w:tc>
          <w:tcPr>
            <w:tcW w:w="7612"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None</w:t>
            </w:r>
          </w:p>
        </w:tc>
      </w:tr>
      <w:tr w:rsidR="00873006" w:rsidRPr="00C75506" w:rsidTr="009B4BB4">
        <w:tc>
          <w:tcPr>
            <w:tcW w:w="808"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sz w:val="24"/>
                <w:szCs w:val="20"/>
              </w:rPr>
            </w:pPr>
          </w:p>
        </w:tc>
        <w:tc>
          <w:tcPr>
            <w:tcW w:w="2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Extend:</w:t>
            </w:r>
          </w:p>
        </w:tc>
        <w:tc>
          <w:tcPr>
            <w:tcW w:w="7612"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None</w:t>
            </w:r>
          </w:p>
        </w:tc>
      </w:tr>
      <w:tr w:rsidR="00873006" w:rsidRPr="00C75506" w:rsidTr="009B4BB4">
        <w:tc>
          <w:tcPr>
            <w:tcW w:w="808"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sz w:val="24"/>
                <w:szCs w:val="20"/>
              </w:rPr>
            </w:pPr>
          </w:p>
        </w:tc>
        <w:tc>
          <w:tcPr>
            <w:tcW w:w="2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Generalization:</w:t>
            </w:r>
          </w:p>
        </w:tc>
        <w:tc>
          <w:tcPr>
            <w:tcW w:w="7612"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None</w:t>
            </w:r>
          </w:p>
        </w:tc>
      </w:tr>
      <w:tr w:rsidR="00873006" w:rsidRPr="00C75506" w:rsidTr="009B4BB4">
        <w:tc>
          <w:tcPr>
            <w:tcW w:w="3189"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Trigger:</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Trigger Type:</w:t>
            </w:r>
            <w:r w:rsidRPr="00C75506">
              <w:rPr>
                <w:rFonts w:ascii="Times New Roman" w:eastAsia="Times New Roman" w:hAnsi="Times New Roman" w:cs="Times New Roman"/>
                <w:sz w:val="24"/>
                <w:szCs w:val="20"/>
              </w:rPr>
              <w:t xml:space="preserve"> External/Temporal</w:t>
            </w:r>
            <w:r w:rsidRPr="00C75506">
              <w:rPr>
                <w:rFonts w:ascii="Times New Roman" w:eastAsia="Times New Roman" w:hAnsi="Times New Roman" w:cs="Times New Roman"/>
                <w:sz w:val="24"/>
                <w:szCs w:val="20"/>
              </w:rPr>
              <w:br/>
            </w:r>
            <w:r w:rsidRPr="00C75506">
              <w:rPr>
                <w:rFonts w:ascii="Times New Roman" w:eastAsia="Times New Roman" w:hAnsi="Times New Roman" w:cs="Times New Roman"/>
                <w:i/>
                <w:sz w:val="24"/>
                <w:szCs w:val="20"/>
              </w:rPr>
              <w:t>External</w:t>
            </w:r>
          </w:p>
        </w:tc>
      </w:tr>
      <w:tr w:rsidR="00873006" w:rsidRPr="00C75506" w:rsidTr="009B4BB4">
        <w:tc>
          <w:tcPr>
            <w:tcW w:w="3189"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A Customer selects donate</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Normal Flow of Events: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 xml:space="preserve">1. The Customer enters his or her credit card information and the amount to </w:t>
            </w:r>
            <w:r w:rsidRPr="00C75506">
              <w:rPr>
                <w:rFonts w:ascii="Times New Roman" w:eastAsia="Times New Roman" w:hAnsi="Times New Roman" w:cs="Times New Roman"/>
                <w:i/>
                <w:sz w:val="24"/>
                <w:szCs w:val="20"/>
              </w:rPr>
              <w:lastRenderedPageBreak/>
              <w:t>donate</w:t>
            </w:r>
          </w:p>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2. The System validates the inputs</w:t>
            </w:r>
          </w:p>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3. The System charges the customer's card</w:t>
            </w:r>
          </w:p>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4. The System displays the message “Thank you for your donation!”</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lastRenderedPageBreak/>
              <w:t>Sub-flows: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lang w:val="en-GB"/>
              </w:rPr>
            </w:pPr>
            <w:r w:rsidRPr="00C75506">
              <w:rPr>
                <w:rFonts w:ascii="Times New Roman" w:eastAsia="Times New Roman" w:hAnsi="Times New Roman" w:cs="Times New Roman"/>
                <w:i/>
                <w:sz w:val="24"/>
                <w:szCs w:val="20"/>
                <w:lang w:val="en-GB"/>
              </w:rPr>
              <w:t>None</w:t>
            </w:r>
          </w:p>
        </w:tc>
      </w:tr>
      <w:tr w:rsidR="00873006" w:rsidRPr="00C75506" w:rsidTr="009B4BB4">
        <w:trPr>
          <w:trHeight w:val="620"/>
        </w:trPr>
        <w:tc>
          <w:tcPr>
            <w:tcW w:w="10800" w:type="dxa"/>
            <w:gridSpan w:val="5"/>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Alternative/Exception flows</w:t>
            </w:r>
            <w:proofErr w:type="gramStart"/>
            <w:r w:rsidRPr="00C75506">
              <w:rPr>
                <w:rFonts w:ascii="Times New Roman" w:eastAsia="Times New Roman" w:hAnsi="Times New Roman" w:cs="Times New Roman"/>
                <w:b/>
                <w:sz w:val="24"/>
                <w:szCs w:val="20"/>
              </w:rPr>
              <w:t>:</w:t>
            </w:r>
            <w:proofErr w:type="gramEnd"/>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2.a. The field(s) is/are invalid</w:t>
            </w:r>
          </w:p>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 xml:space="preserve">    2.a.1 The system displays an error message indicating the invalid fields</w:t>
            </w:r>
          </w:p>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proofErr w:type="gramStart"/>
            <w:r w:rsidRPr="00C75506">
              <w:rPr>
                <w:rFonts w:ascii="Times New Roman" w:eastAsia="Times New Roman" w:hAnsi="Times New Roman" w:cs="Times New Roman"/>
                <w:i/>
                <w:sz w:val="24"/>
                <w:szCs w:val="20"/>
              </w:rPr>
              <w:t>3.a</w:t>
            </w:r>
            <w:proofErr w:type="gramEnd"/>
            <w:r w:rsidRPr="00C75506">
              <w:rPr>
                <w:rFonts w:ascii="Times New Roman" w:eastAsia="Times New Roman" w:hAnsi="Times New Roman" w:cs="Times New Roman"/>
                <w:i/>
                <w:sz w:val="24"/>
                <w:szCs w:val="20"/>
              </w:rPr>
              <w:t>. The card is declined</w:t>
            </w:r>
          </w:p>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 xml:space="preserve">    </w:t>
            </w:r>
            <w:proofErr w:type="gramStart"/>
            <w:r w:rsidRPr="00C75506">
              <w:rPr>
                <w:rFonts w:ascii="Times New Roman" w:eastAsia="Times New Roman" w:hAnsi="Times New Roman" w:cs="Times New Roman"/>
                <w:i/>
                <w:sz w:val="24"/>
                <w:szCs w:val="20"/>
              </w:rPr>
              <w:t>3.a.1</w:t>
            </w:r>
            <w:proofErr w:type="gramEnd"/>
            <w:r w:rsidRPr="00C75506">
              <w:rPr>
                <w:rFonts w:ascii="Times New Roman" w:eastAsia="Times New Roman" w:hAnsi="Times New Roman" w:cs="Times New Roman"/>
                <w:i/>
                <w:sz w:val="24"/>
                <w:szCs w:val="20"/>
              </w:rPr>
              <w:t xml:space="preserve"> The system displays the message “Unfortunately the payment could not be processed.”</w:t>
            </w:r>
          </w:p>
        </w:tc>
      </w:tr>
    </w:tbl>
    <w:p w:rsidR="00C75506" w:rsidRPr="00C75506" w:rsidRDefault="00C75506" w:rsidP="00C75506">
      <w:pPr>
        <w:suppressAutoHyphens/>
        <w:spacing w:after="0" w:line="100" w:lineRule="atLeast"/>
        <w:rPr>
          <w:rFonts w:ascii="Tahoma" w:eastAsia="Times New Roman" w:hAnsi="Tahoma" w:cs="Times New Roman"/>
          <w:szCs w:val="20"/>
        </w:rPr>
      </w:pPr>
      <w:r w:rsidRPr="00C75506">
        <w:rPr>
          <w:rFonts w:ascii="Tahoma" w:eastAsia="Times New Roman" w:hAnsi="Tahoma" w:cs="Times New Roman"/>
          <w:szCs w:val="20"/>
        </w:rPr>
        <w:t> </w:t>
      </w:r>
    </w:p>
    <w:p w:rsidR="00C75506" w:rsidRPr="00C75506" w:rsidRDefault="00C75506" w:rsidP="00C75506">
      <w:pPr>
        <w:suppressAutoHyphens/>
        <w:rPr>
          <w:rFonts w:eastAsia="SimSun" w:cs="Sylfaen"/>
        </w:rPr>
      </w:pPr>
    </w:p>
    <w:p w:rsidR="00C75506" w:rsidRPr="00C75506" w:rsidRDefault="00C75506" w:rsidP="00C75506">
      <w:pPr>
        <w:suppressAutoHyphens/>
        <w:spacing w:after="0" w:line="100" w:lineRule="atLeast"/>
        <w:rPr>
          <w:rFonts w:ascii="Tahoma" w:eastAsia="Times New Roman" w:hAnsi="Tahoma" w:cs="Times New Roman"/>
          <w:sz w:val="24"/>
          <w:szCs w:val="20"/>
        </w:rPr>
      </w:pPr>
    </w:p>
    <w:tbl>
      <w:tblPr>
        <w:tblW w:w="10800" w:type="dxa"/>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7"/>
        <w:gridCol w:w="2381"/>
        <w:gridCol w:w="1446"/>
        <w:gridCol w:w="1408"/>
        <w:gridCol w:w="4758"/>
      </w:tblGrid>
      <w:tr w:rsidR="00873006" w:rsidRPr="00C75506" w:rsidTr="009B4BB4">
        <w:trPr>
          <w:trHeight w:val="368"/>
        </w:trPr>
        <w:tc>
          <w:tcPr>
            <w:tcW w:w="10800" w:type="dxa"/>
            <w:gridSpan w:val="5"/>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Insert the use-case diagram here</w:t>
            </w:r>
          </w:p>
        </w:tc>
      </w:tr>
      <w:tr w:rsidR="00873006" w:rsidRPr="00C75506" w:rsidTr="009B4BB4">
        <w:trPr>
          <w:trHeight w:val="368"/>
        </w:trPr>
        <w:tc>
          <w:tcPr>
            <w:tcW w:w="4635"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Product title:</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Jonesborough Farmer's Market Sales System and Website</w:t>
            </w:r>
          </w:p>
        </w:tc>
        <w:tc>
          <w:tcPr>
            <w:tcW w:w="6165"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Product version:</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1.0</w:t>
            </w:r>
          </w:p>
        </w:tc>
      </w:tr>
      <w:tr w:rsidR="00873006" w:rsidRPr="00C75506" w:rsidTr="009B4BB4">
        <w:trPr>
          <w:trHeight w:val="368"/>
        </w:trPr>
        <w:tc>
          <w:tcPr>
            <w:tcW w:w="4635"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 xml:space="preserve">Primary Actors: </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Customer</w:t>
            </w:r>
          </w:p>
        </w:tc>
        <w:tc>
          <w:tcPr>
            <w:tcW w:w="140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 xml:space="preserve">ID: </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13</w:t>
            </w:r>
          </w:p>
        </w:tc>
        <w:tc>
          <w:tcPr>
            <w:tcW w:w="47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Importance Level:</w:t>
            </w:r>
            <w:r w:rsidRPr="00C75506">
              <w:rPr>
                <w:rFonts w:ascii="Times New Roman" w:eastAsia="Times New Roman" w:hAnsi="Times New Roman" w:cs="Times New Roman"/>
                <w:sz w:val="24"/>
                <w:szCs w:val="20"/>
              </w:rPr>
              <w:t xml:space="preserve"> High/Medium/Low</w:t>
            </w:r>
            <w:r w:rsidRPr="00C75506">
              <w:rPr>
                <w:rFonts w:ascii="Times New Roman" w:eastAsia="Times New Roman" w:hAnsi="Times New Roman" w:cs="Times New Roman"/>
                <w:sz w:val="24"/>
                <w:szCs w:val="20"/>
              </w:rPr>
              <w:br/>
            </w:r>
            <w:r w:rsidRPr="00C75506">
              <w:rPr>
                <w:rFonts w:ascii="Times New Roman" w:eastAsia="Times New Roman" w:hAnsi="Times New Roman" w:cs="Times New Roman"/>
                <w:i/>
                <w:sz w:val="24"/>
                <w:szCs w:val="20"/>
              </w:rPr>
              <w:t>Medium</w:t>
            </w:r>
          </w:p>
        </w:tc>
      </w:tr>
      <w:tr w:rsidR="00873006" w:rsidRPr="00C75506" w:rsidTr="009B4BB4">
        <w:tc>
          <w:tcPr>
            <w:tcW w:w="4635"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 xml:space="preserve">Use Case Name: </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Donating Anonymously</w:t>
            </w:r>
          </w:p>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p>
        </w:tc>
        <w:tc>
          <w:tcPr>
            <w:tcW w:w="6165"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Use Case Type:</w:t>
            </w:r>
            <w:r w:rsidRPr="00C75506">
              <w:rPr>
                <w:rFonts w:ascii="Times New Roman" w:eastAsia="Times New Roman" w:hAnsi="Times New Roman" w:cs="Times New Roman"/>
                <w:sz w:val="24"/>
                <w:szCs w:val="20"/>
              </w:rPr>
              <w:t xml:space="preserve"> </w:t>
            </w:r>
            <w:r w:rsidRPr="00C75506">
              <w:rPr>
                <w:rFonts w:ascii="Times New Roman" w:eastAsia="Times New Roman" w:hAnsi="Times New Roman" w:cs="Times New Roman"/>
                <w:sz w:val="24"/>
                <w:szCs w:val="20"/>
              </w:rPr>
              <w:br/>
              <w:t>Overview/Detail</w:t>
            </w:r>
            <w:r w:rsidRPr="00C75506">
              <w:rPr>
                <w:rFonts w:ascii="Times New Roman" w:eastAsia="Times New Roman" w:hAnsi="Times New Roman" w:cs="Times New Roman"/>
                <w:sz w:val="24"/>
                <w:szCs w:val="20"/>
              </w:rPr>
              <w:br/>
            </w:r>
            <w:r w:rsidRPr="00C75506">
              <w:rPr>
                <w:rFonts w:ascii="Times New Roman" w:eastAsia="Times New Roman" w:hAnsi="Times New Roman" w:cs="Times New Roman"/>
                <w:i/>
                <w:sz w:val="24"/>
                <w:szCs w:val="20"/>
              </w:rPr>
              <w:t>Customer views his or her donation history</w:t>
            </w:r>
          </w:p>
        </w:tc>
      </w:tr>
      <w:tr w:rsidR="00873006" w:rsidRPr="00C75506" w:rsidTr="009B4BB4">
        <w:trPr>
          <w:trHeight w:val="287"/>
        </w:trPr>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Stakeholders: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Customer, Administrator</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Goal:</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Allow a customer to view donation history</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Quality requirements: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None</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Pre-Conditions: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Customer is logged in</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Post-Conditions: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The donation history will be displayed</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Relationships: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sz w:val="24"/>
                <w:szCs w:val="20"/>
              </w:rPr>
            </w:pPr>
          </w:p>
        </w:tc>
      </w:tr>
      <w:tr w:rsidR="00873006" w:rsidRPr="00C75506" w:rsidTr="009B4BB4">
        <w:tc>
          <w:tcPr>
            <w:tcW w:w="80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sz w:val="24"/>
                <w:szCs w:val="20"/>
              </w:rPr>
            </w:pPr>
          </w:p>
        </w:tc>
        <w:tc>
          <w:tcPr>
            <w:tcW w:w="2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Include:</w:t>
            </w:r>
          </w:p>
        </w:tc>
        <w:tc>
          <w:tcPr>
            <w:tcW w:w="7612"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None</w:t>
            </w:r>
          </w:p>
        </w:tc>
      </w:tr>
      <w:tr w:rsidR="00873006" w:rsidRPr="00C75506" w:rsidTr="009B4BB4">
        <w:tc>
          <w:tcPr>
            <w:tcW w:w="808"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sz w:val="24"/>
                <w:szCs w:val="20"/>
              </w:rPr>
            </w:pPr>
          </w:p>
        </w:tc>
        <w:tc>
          <w:tcPr>
            <w:tcW w:w="2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Extend:</w:t>
            </w:r>
          </w:p>
        </w:tc>
        <w:tc>
          <w:tcPr>
            <w:tcW w:w="7612"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None</w:t>
            </w:r>
          </w:p>
        </w:tc>
      </w:tr>
      <w:tr w:rsidR="00873006" w:rsidRPr="00C75506" w:rsidTr="009B4BB4">
        <w:tc>
          <w:tcPr>
            <w:tcW w:w="808"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sz w:val="24"/>
                <w:szCs w:val="20"/>
              </w:rPr>
            </w:pPr>
          </w:p>
        </w:tc>
        <w:tc>
          <w:tcPr>
            <w:tcW w:w="2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Generalization:</w:t>
            </w:r>
          </w:p>
        </w:tc>
        <w:tc>
          <w:tcPr>
            <w:tcW w:w="7612"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None</w:t>
            </w:r>
          </w:p>
        </w:tc>
      </w:tr>
      <w:tr w:rsidR="00873006" w:rsidRPr="00C75506" w:rsidTr="009B4BB4">
        <w:tc>
          <w:tcPr>
            <w:tcW w:w="3189"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Trigger:</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Trigger Type:</w:t>
            </w:r>
            <w:r w:rsidRPr="00C75506">
              <w:rPr>
                <w:rFonts w:ascii="Times New Roman" w:eastAsia="Times New Roman" w:hAnsi="Times New Roman" w:cs="Times New Roman"/>
                <w:sz w:val="24"/>
                <w:szCs w:val="20"/>
              </w:rPr>
              <w:t xml:space="preserve"> External/Temporal</w:t>
            </w:r>
            <w:r w:rsidRPr="00C75506">
              <w:rPr>
                <w:rFonts w:ascii="Times New Roman" w:eastAsia="Times New Roman" w:hAnsi="Times New Roman" w:cs="Times New Roman"/>
                <w:sz w:val="24"/>
                <w:szCs w:val="20"/>
              </w:rPr>
              <w:br/>
            </w:r>
            <w:r w:rsidRPr="00C75506">
              <w:rPr>
                <w:rFonts w:ascii="Times New Roman" w:eastAsia="Times New Roman" w:hAnsi="Times New Roman" w:cs="Times New Roman"/>
                <w:i/>
                <w:sz w:val="24"/>
                <w:szCs w:val="20"/>
              </w:rPr>
              <w:t>External</w:t>
            </w:r>
          </w:p>
        </w:tc>
      </w:tr>
      <w:tr w:rsidR="00873006" w:rsidRPr="00C75506" w:rsidTr="009B4BB4">
        <w:tc>
          <w:tcPr>
            <w:tcW w:w="3189"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A Customer selects donation history</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Normal Flow of Events: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i/>
                <w:sz w:val="24"/>
                <w:szCs w:val="20"/>
              </w:rPr>
              <w:t>1. The System displays the customer's donation history</w:t>
            </w:r>
          </w:p>
        </w:tc>
      </w:tr>
      <w:tr w:rsidR="00873006" w:rsidRPr="00C75506"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b/>
                <w:sz w:val="24"/>
                <w:szCs w:val="20"/>
              </w:rPr>
            </w:pPr>
            <w:r w:rsidRPr="00C75506">
              <w:rPr>
                <w:rFonts w:ascii="Times New Roman" w:eastAsia="Times New Roman" w:hAnsi="Times New Roman" w:cs="Times New Roman"/>
                <w:b/>
                <w:sz w:val="24"/>
                <w:szCs w:val="20"/>
              </w:rPr>
              <w:t>Sub-flows: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lang w:val="en-GB"/>
              </w:rPr>
            </w:pPr>
            <w:r w:rsidRPr="00C75506">
              <w:rPr>
                <w:rFonts w:ascii="Times New Roman" w:eastAsia="Times New Roman" w:hAnsi="Times New Roman" w:cs="Times New Roman"/>
                <w:i/>
                <w:sz w:val="24"/>
                <w:szCs w:val="20"/>
                <w:lang w:val="en-GB"/>
              </w:rPr>
              <w:t>None</w:t>
            </w:r>
          </w:p>
        </w:tc>
      </w:tr>
      <w:tr w:rsidR="00873006" w:rsidRPr="00C75506" w:rsidTr="009B4BB4">
        <w:trPr>
          <w:trHeight w:val="620"/>
        </w:trPr>
        <w:tc>
          <w:tcPr>
            <w:tcW w:w="10800" w:type="dxa"/>
            <w:gridSpan w:val="5"/>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C75506" w:rsidRPr="00C75506" w:rsidRDefault="00C75506" w:rsidP="00C75506">
            <w:pPr>
              <w:suppressAutoHyphens/>
              <w:spacing w:after="0" w:line="100" w:lineRule="atLeast"/>
              <w:rPr>
                <w:rFonts w:ascii="Times New Roman" w:eastAsia="Times New Roman" w:hAnsi="Times New Roman" w:cs="Times New Roman"/>
                <w:i/>
                <w:sz w:val="24"/>
                <w:szCs w:val="20"/>
              </w:rPr>
            </w:pPr>
            <w:r w:rsidRPr="00C75506">
              <w:rPr>
                <w:rFonts w:ascii="Times New Roman" w:eastAsia="Times New Roman" w:hAnsi="Times New Roman" w:cs="Times New Roman"/>
                <w:b/>
                <w:sz w:val="24"/>
                <w:szCs w:val="20"/>
              </w:rPr>
              <w:t>Alternative/Exception flows:</w:t>
            </w:r>
            <w:r w:rsidRPr="00C75506">
              <w:rPr>
                <w:rFonts w:ascii="Times New Roman" w:eastAsia="Times New Roman" w:hAnsi="Times New Roman" w:cs="Times New Roman"/>
                <w:b/>
                <w:sz w:val="24"/>
                <w:szCs w:val="20"/>
              </w:rPr>
              <w:br/>
            </w:r>
            <w:r w:rsidRPr="00C75506">
              <w:rPr>
                <w:rFonts w:ascii="Times New Roman" w:eastAsia="Times New Roman" w:hAnsi="Times New Roman" w:cs="Times New Roman"/>
                <w:i/>
                <w:sz w:val="24"/>
                <w:szCs w:val="20"/>
              </w:rPr>
              <w:t>None</w:t>
            </w:r>
          </w:p>
        </w:tc>
      </w:tr>
    </w:tbl>
    <w:p w:rsidR="00C75506" w:rsidRPr="00C75506" w:rsidRDefault="00C75506" w:rsidP="00C75506">
      <w:pPr>
        <w:suppressAutoHyphens/>
        <w:spacing w:after="0" w:line="100" w:lineRule="atLeast"/>
        <w:rPr>
          <w:rFonts w:ascii="Tahoma" w:eastAsia="Times New Roman" w:hAnsi="Tahoma" w:cs="Times New Roman"/>
          <w:szCs w:val="20"/>
        </w:rPr>
      </w:pPr>
      <w:r w:rsidRPr="00C75506">
        <w:rPr>
          <w:rFonts w:ascii="Tahoma" w:eastAsia="Times New Roman" w:hAnsi="Tahoma" w:cs="Times New Roman"/>
          <w:szCs w:val="20"/>
        </w:rPr>
        <w:t> </w:t>
      </w:r>
    </w:p>
    <w:p w:rsidR="00C75506" w:rsidRPr="00C75506" w:rsidRDefault="00C75506" w:rsidP="00C75506">
      <w:pPr>
        <w:suppressAutoHyphens/>
        <w:rPr>
          <w:rFonts w:eastAsia="SimSun" w:cs="Sylfaen"/>
        </w:rPr>
      </w:pPr>
    </w:p>
    <w:p w:rsidR="002B5E2B" w:rsidRPr="002B5E2B" w:rsidRDefault="002B5E2B" w:rsidP="002B5E2B">
      <w:pPr>
        <w:suppressAutoHyphens/>
        <w:spacing w:after="0" w:line="100" w:lineRule="atLeast"/>
        <w:rPr>
          <w:rFonts w:ascii="Tahoma" w:eastAsia="Times New Roman" w:hAnsi="Tahoma" w:cs="Times New Roman"/>
          <w:sz w:val="24"/>
          <w:szCs w:val="20"/>
        </w:rPr>
      </w:pPr>
    </w:p>
    <w:tbl>
      <w:tblPr>
        <w:tblW w:w="10800" w:type="dxa"/>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7"/>
        <w:gridCol w:w="2381"/>
        <w:gridCol w:w="1446"/>
        <w:gridCol w:w="1408"/>
        <w:gridCol w:w="4758"/>
      </w:tblGrid>
      <w:tr w:rsidR="00873006" w:rsidRPr="002B5E2B" w:rsidTr="009B4BB4">
        <w:trPr>
          <w:trHeight w:val="368"/>
        </w:trPr>
        <w:tc>
          <w:tcPr>
            <w:tcW w:w="10800" w:type="dxa"/>
            <w:gridSpan w:val="5"/>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Insert the use-case diagram here</w:t>
            </w:r>
          </w:p>
        </w:tc>
      </w:tr>
      <w:tr w:rsidR="00873006" w:rsidRPr="002B5E2B" w:rsidTr="009B4BB4">
        <w:trPr>
          <w:trHeight w:val="368"/>
        </w:trPr>
        <w:tc>
          <w:tcPr>
            <w:tcW w:w="4635"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b/>
                <w:sz w:val="24"/>
                <w:szCs w:val="20"/>
              </w:rPr>
              <w:t>Product title:</w:t>
            </w:r>
            <w:r w:rsidRPr="002B5E2B">
              <w:rPr>
                <w:rFonts w:ascii="Times New Roman" w:eastAsia="Times New Roman" w:hAnsi="Times New Roman" w:cs="Times New Roman"/>
                <w:b/>
                <w:sz w:val="24"/>
                <w:szCs w:val="20"/>
              </w:rPr>
              <w:br/>
            </w:r>
            <w:r w:rsidRPr="002B5E2B">
              <w:rPr>
                <w:rFonts w:ascii="Times New Roman" w:eastAsia="Times New Roman" w:hAnsi="Times New Roman" w:cs="Times New Roman"/>
                <w:i/>
                <w:sz w:val="24"/>
                <w:szCs w:val="20"/>
              </w:rPr>
              <w:t>Jonesborough Farmer's Market Sales System and Website</w:t>
            </w:r>
          </w:p>
        </w:tc>
        <w:tc>
          <w:tcPr>
            <w:tcW w:w="6165"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b/>
                <w:sz w:val="24"/>
                <w:szCs w:val="20"/>
              </w:rPr>
              <w:t>Product version:</w:t>
            </w:r>
            <w:r w:rsidRPr="002B5E2B">
              <w:rPr>
                <w:rFonts w:ascii="Times New Roman" w:eastAsia="Times New Roman" w:hAnsi="Times New Roman" w:cs="Times New Roman"/>
                <w:b/>
                <w:sz w:val="24"/>
                <w:szCs w:val="20"/>
              </w:rPr>
              <w:br/>
            </w:r>
            <w:r w:rsidRPr="002B5E2B">
              <w:rPr>
                <w:rFonts w:ascii="Times New Roman" w:eastAsia="Times New Roman" w:hAnsi="Times New Roman" w:cs="Times New Roman"/>
                <w:i/>
                <w:sz w:val="24"/>
                <w:szCs w:val="20"/>
              </w:rPr>
              <w:t>1.0</w:t>
            </w:r>
          </w:p>
        </w:tc>
      </w:tr>
      <w:tr w:rsidR="00873006" w:rsidRPr="002B5E2B" w:rsidTr="009B4BB4">
        <w:trPr>
          <w:trHeight w:val="368"/>
        </w:trPr>
        <w:tc>
          <w:tcPr>
            <w:tcW w:w="4635"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b/>
                <w:sz w:val="24"/>
                <w:szCs w:val="20"/>
              </w:rPr>
              <w:t xml:space="preserve">Primary Actors: </w:t>
            </w:r>
            <w:r w:rsidRPr="002B5E2B">
              <w:rPr>
                <w:rFonts w:ascii="Times New Roman" w:eastAsia="Times New Roman" w:hAnsi="Times New Roman" w:cs="Times New Roman"/>
                <w:b/>
                <w:sz w:val="24"/>
                <w:szCs w:val="20"/>
              </w:rPr>
              <w:br/>
            </w:r>
            <w:r w:rsidRPr="002B5E2B">
              <w:rPr>
                <w:rFonts w:ascii="Times New Roman" w:eastAsia="Times New Roman" w:hAnsi="Times New Roman" w:cs="Times New Roman"/>
                <w:i/>
                <w:sz w:val="24"/>
                <w:szCs w:val="20"/>
              </w:rPr>
              <w:t>Customer</w:t>
            </w:r>
          </w:p>
        </w:tc>
        <w:tc>
          <w:tcPr>
            <w:tcW w:w="140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b/>
                <w:sz w:val="24"/>
                <w:szCs w:val="20"/>
              </w:rPr>
              <w:t xml:space="preserve">ID: </w:t>
            </w:r>
            <w:r w:rsidRPr="002B5E2B">
              <w:rPr>
                <w:rFonts w:ascii="Times New Roman" w:eastAsia="Times New Roman" w:hAnsi="Times New Roman" w:cs="Times New Roman"/>
                <w:b/>
                <w:sz w:val="24"/>
                <w:szCs w:val="20"/>
              </w:rPr>
              <w:br/>
            </w:r>
            <w:r w:rsidRPr="002B5E2B">
              <w:rPr>
                <w:rFonts w:ascii="Times New Roman" w:eastAsia="Times New Roman" w:hAnsi="Times New Roman" w:cs="Times New Roman"/>
                <w:i/>
                <w:sz w:val="24"/>
                <w:szCs w:val="20"/>
              </w:rPr>
              <w:t>13</w:t>
            </w:r>
          </w:p>
        </w:tc>
        <w:tc>
          <w:tcPr>
            <w:tcW w:w="4757"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b/>
                <w:sz w:val="24"/>
                <w:szCs w:val="20"/>
              </w:rPr>
              <w:t>Importance Level:</w:t>
            </w:r>
            <w:r w:rsidRPr="002B5E2B">
              <w:rPr>
                <w:rFonts w:ascii="Times New Roman" w:eastAsia="Times New Roman" w:hAnsi="Times New Roman" w:cs="Times New Roman"/>
                <w:sz w:val="24"/>
                <w:szCs w:val="20"/>
              </w:rPr>
              <w:t xml:space="preserve"> High/Medium/Low</w:t>
            </w:r>
            <w:r w:rsidRPr="002B5E2B">
              <w:rPr>
                <w:rFonts w:ascii="Times New Roman" w:eastAsia="Times New Roman" w:hAnsi="Times New Roman" w:cs="Times New Roman"/>
                <w:sz w:val="24"/>
                <w:szCs w:val="20"/>
              </w:rPr>
              <w:br/>
            </w:r>
            <w:r w:rsidRPr="002B5E2B">
              <w:rPr>
                <w:rFonts w:ascii="Times New Roman" w:eastAsia="Times New Roman" w:hAnsi="Times New Roman" w:cs="Times New Roman"/>
                <w:i/>
                <w:sz w:val="24"/>
                <w:szCs w:val="20"/>
              </w:rPr>
              <w:t>Medium</w:t>
            </w:r>
          </w:p>
        </w:tc>
      </w:tr>
      <w:tr w:rsidR="00873006" w:rsidRPr="002B5E2B" w:rsidTr="009B4BB4">
        <w:tc>
          <w:tcPr>
            <w:tcW w:w="4635"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b/>
                <w:sz w:val="24"/>
                <w:szCs w:val="20"/>
              </w:rPr>
              <w:t xml:space="preserve">Use Case Name: </w:t>
            </w:r>
            <w:r w:rsidRPr="002B5E2B">
              <w:rPr>
                <w:rFonts w:ascii="Times New Roman" w:eastAsia="Times New Roman" w:hAnsi="Times New Roman" w:cs="Times New Roman"/>
                <w:b/>
                <w:sz w:val="24"/>
                <w:szCs w:val="20"/>
              </w:rPr>
              <w:br/>
            </w:r>
            <w:r w:rsidRPr="002B5E2B">
              <w:rPr>
                <w:rFonts w:ascii="Times New Roman" w:eastAsia="Times New Roman" w:hAnsi="Times New Roman" w:cs="Times New Roman"/>
                <w:i/>
                <w:sz w:val="24"/>
                <w:szCs w:val="20"/>
              </w:rPr>
              <w:lastRenderedPageBreak/>
              <w:t>Donating Anonymously</w:t>
            </w:r>
          </w:p>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p>
        </w:tc>
        <w:tc>
          <w:tcPr>
            <w:tcW w:w="6165"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b/>
                <w:sz w:val="24"/>
                <w:szCs w:val="20"/>
              </w:rPr>
              <w:lastRenderedPageBreak/>
              <w:t>Use Case Type:</w:t>
            </w:r>
            <w:r w:rsidRPr="002B5E2B">
              <w:rPr>
                <w:rFonts w:ascii="Times New Roman" w:eastAsia="Times New Roman" w:hAnsi="Times New Roman" w:cs="Times New Roman"/>
                <w:sz w:val="24"/>
                <w:szCs w:val="20"/>
              </w:rPr>
              <w:t xml:space="preserve"> </w:t>
            </w:r>
            <w:r w:rsidRPr="002B5E2B">
              <w:rPr>
                <w:rFonts w:ascii="Times New Roman" w:eastAsia="Times New Roman" w:hAnsi="Times New Roman" w:cs="Times New Roman"/>
                <w:sz w:val="24"/>
                <w:szCs w:val="20"/>
              </w:rPr>
              <w:br/>
            </w:r>
            <w:r w:rsidRPr="002B5E2B">
              <w:rPr>
                <w:rFonts w:ascii="Times New Roman" w:eastAsia="Times New Roman" w:hAnsi="Times New Roman" w:cs="Times New Roman"/>
                <w:sz w:val="24"/>
                <w:szCs w:val="20"/>
              </w:rPr>
              <w:lastRenderedPageBreak/>
              <w:t>Overview/Detail</w:t>
            </w:r>
            <w:r w:rsidRPr="002B5E2B">
              <w:rPr>
                <w:rFonts w:ascii="Times New Roman" w:eastAsia="Times New Roman" w:hAnsi="Times New Roman" w:cs="Times New Roman"/>
                <w:sz w:val="24"/>
                <w:szCs w:val="20"/>
              </w:rPr>
              <w:br/>
            </w:r>
            <w:r w:rsidRPr="002B5E2B">
              <w:rPr>
                <w:rFonts w:ascii="Times New Roman" w:eastAsia="Times New Roman" w:hAnsi="Times New Roman" w:cs="Times New Roman"/>
                <w:i/>
                <w:sz w:val="24"/>
                <w:szCs w:val="20"/>
              </w:rPr>
              <w:t>Customer makes a donation using an account</w:t>
            </w:r>
          </w:p>
        </w:tc>
      </w:tr>
      <w:tr w:rsidR="00873006" w:rsidRPr="002B5E2B" w:rsidTr="009B4BB4">
        <w:trPr>
          <w:trHeight w:val="287"/>
        </w:trPr>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lastRenderedPageBreak/>
              <w:t>Stakeholders: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Customer, Administrator</w:t>
            </w:r>
          </w:p>
        </w:tc>
      </w:tr>
      <w:tr w:rsidR="00873006" w:rsidRPr="002B5E2B"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Goal:</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Allow a customer to donate</w:t>
            </w:r>
          </w:p>
        </w:tc>
      </w:tr>
      <w:tr w:rsidR="00873006" w:rsidRPr="002B5E2B"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Quality requirements: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10.  The system will complete a money transaction for a purchase or donation within 5 business days.</w:t>
            </w:r>
          </w:p>
        </w:tc>
      </w:tr>
      <w:tr w:rsidR="00873006" w:rsidRPr="002B5E2B"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Pre-Conditions: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Customer is logged in</w:t>
            </w:r>
          </w:p>
        </w:tc>
      </w:tr>
      <w:tr w:rsidR="00873006" w:rsidRPr="002B5E2B"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Post-Conditions: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The donation will be processed</w:t>
            </w:r>
          </w:p>
        </w:tc>
      </w:tr>
      <w:tr w:rsidR="00873006" w:rsidRPr="002B5E2B"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Relationships: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sz w:val="24"/>
                <w:szCs w:val="20"/>
              </w:rPr>
            </w:pPr>
          </w:p>
        </w:tc>
      </w:tr>
      <w:tr w:rsidR="00873006" w:rsidRPr="002B5E2B" w:rsidTr="009B4BB4">
        <w:tc>
          <w:tcPr>
            <w:tcW w:w="80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B5E2B" w:rsidRPr="002B5E2B" w:rsidRDefault="002B5E2B" w:rsidP="002B5E2B">
            <w:pPr>
              <w:suppressAutoHyphens/>
              <w:spacing w:after="0" w:line="100" w:lineRule="atLeast"/>
              <w:rPr>
                <w:rFonts w:ascii="Times New Roman" w:eastAsia="Times New Roman" w:hAnsi="Times New Roman" w:cs="Times New Roman"/>
                <w:sz w:val="24"/>
                <w:szCs w:val="20"/>
              </w:rPr>
            </w:pPr>
          </w:p>
        </w:tc>
        <w:tc>
          <w:tcPr>
            <w:tcW w:w="2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Include:</w:t>
            </w:r>
          </w:p>
        </w:tc>
        <w:tc>
          <w:tcPr>
            <w:tcW w:w="7612"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None</w:t>
            </w:r>
          </w:p>
        </w:tc>
      </w:tr>
      <w:tr w:rsidR="00873006" w:rsidRPr="002B5E2B" w:rsidTr="009B4BB4">
        <w:tc>
          <w:tcPr>
            <w:tcW w:w="808"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B5E2B" w:rsidRPr="002B5E2B" w:rsidRDefault="002B5E2B" w:rsidP="002B5E2B">
            <w:pPr>
              <w:suppressAutoHyphens/>
              <w:spacing w:after="0" w:line="100" w:lineRule="atLeast"/>
              <w:rPr>
                <w:rFonts w:ascii="Times New Roman" w:eastAsia="Times New Roman" w:hAnsi="Times New Roman" w:cs="Times New Roman"/>
                <w:sz w:val="24"/>
                <w:szCs w:val="20"/>
              </w:rPr>
            </w:pPr>
          </w:p>
        </w:tc>
        <w:tc>
          <w:tcPr>
            <w:tcW w:w="2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Extend:</w:t>
            </w:r>
          </w:p>
        </w:tc>
        <w:tc>
          <w:tcPr>
            <w:tcW w:w="7612"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None</w:t>
            </w:r>
          </w:p>
        </w:tc>
      </w:tr>
      <w:tr w:rsidR="00873006" w:rsidRPr="002B5E2B" w:rsidTr="009B4BB4">
        <w:tc>
          <w:tcPr>
            <w:tcW w:w="808" w:type="dxa"/>
            <w:vMerge/>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B5E2B" w:rsidRPr="002B5E2B" w:rsidRDefault="002B5E2B" w:rsidP="002B5E2B">
            <w:pPr>
              <w:suppressAutoHyphens/>
              <w:spacing w:after="0" w:line="100" w:lineRule="atLeast"/>
              <w:rPr>
                <w:rFonts w:ascii="Times New Roman" w:eastAsia="Times New Roman" w:hAnsi="Times New Roman" w:cs="Times New Roman"/>
                <w:sz w:val="24"/>
                <w:szCs w:val="20"/>
              </w:rPr>
            </w:pPr>
          </w:p>
        </w:tc>
        <w:tc>
          <w:tcPr>
            <w:tcW w:w="2380"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vAlign w:val="cente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Generalization:</w:t>
            </w:r>
          </w:p>
        </w:tc>
        <w:tc>
          <w:tcPr>
            <w:tcW w:w="7612"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None</w:t>
            </w:r>
          </w:p>
        </w:tc>
      </w:tr>
      <w:tr w:rsidR="00873006" w:rsidRPr="002B5E2B" w:rsidTr="009B4BB4">
        <w:tc>
          <w:tcPr>
            <w:tcW w:w="3189"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Trigger:</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b/>
                <w:sz w:val="24"/>
                <w:szCs w:val="20"/>
              </w:rPr>
              <w:t>Trigger Type:</w:t>
            </w:r>
            <w:r w:rsidRPr="002B5E2B">
              <w:rPr>
                <w:rFonts w:ascii="Times New Roman" w:eastAsia="Times New Roman" w:hAnsi="Times New Roman" w:cs="Times New Roman"/>
                <w:sz w:val="24"/>
                <w:szCs w:val="20"/>
              </w:rPr>
              <w:t xml:space="preserve"> External/Temporal</w:t>
            </w:r>
            <w:r w:rsidRPr="002B5E2B">
              <w:rPr>
                <w:rFonts w:ascii="Times New Roman" w:eastAsia="Times New Roman" w:hAnsi="Times New Roman" w:cs="Times New Roman"/>
                <w:sz w:val="24"/>
                <w:szCs w:val="20"/>
              </w:rPr>
              <w:br/>
            </w:r>
            <w:r w:rsidRPr="002B5E2B">
              <w:rPr>
                <w:rFonts w:ascii="Times New Roman" w:eastAsia="Times New Roman" w:hAnsi="Times New Roman" w:cs="Times New Roman"/>
                <w:i/>
                <w:sz w:val="24"/>
                <w:szCs w:val="20"/>
              </w:rPr>
              <w:t>External</w:t>
            </w:r>
          </w:p>
        </w:tc>
      </w:tr>
      <w:tr w:rsidR="00873006" w:rsidRPr="002B5E2B" w:rsidTr="009B4BB4">
        <w:tc>
          <w:tcPr>
            <w:tcW w:w="3189" w:type="dxa"/>
            <w:gridSpan w:val="2"/>
            <w:vMerge/>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A Customer selects donate</w:t>
            </w:r>
          </w:p>
        </w:tc>
      </w:tr>
      <w:tr w:rsidR="00873006" w:rsidRPr="002B5E2B"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Normal Flow of Events: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1. The Customer enters his or her credit card information and the amount to donate</w:t>
            </w:r>
          </w:p>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2. The System validates the inputs</w:t>
            </w:r>
          </w:p>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3. The System charges the customer's card</w:t>
            </w:r>
          </w:p>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4. The System displays the message “Thank you for your donation!”</w:t>
            </w:r>
          </w:p>
        </w:tc>
      </w:tr>
      <w:tr w:rsidR="00873006" w:rsidRPr="002B5E2B" w:rsidTr="009B4BB4">
        <w:tc>
          <w:tcPr>
            <w:tcW w:w="3189" w:type="dxa"/>
            <w:gridSpan w:val="2"/>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b/>
                <w:sz w:val="24"/>
                <w:szCs w:val="20"/>
              </w:rPr>
            </w:pPr>
            <w:r w:rsidRPr="002B5E2B">
              <w:rPr>
                <w:rFonts w:ascii="Times New Roman" w:eastAsia="Times New Roman" w:hAnsi="Times New Roman" w:cs="Times New Roman"/>
                <w:b/>
                <w:sz w:val="24"/>
                <w:szCs w:val="20"/>
              </w:rPr>
              <w:t>Sub-flows:</w:t>
            </w:r>
          </w:p>
        </w:tc>
        <w:tc>
          <w:tcPr>
            <w:tcW w:w="7611" w:type="dxa"/>
            <w:gridSpan w:val="3"/>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lang w:val="en-GB"/>
              </w:rPr>
            </w:pPr>
            <w:r w:rsidRPr="002B5E2B">
              <w:rPr>
                <w:rFonts w:ascii="Times New Roman" w:eastAsia="Times New Roman" w:hAnsi="Times New Roman" w:cs="Times New Roman"/>
                <w:i/>
                <w:sz w:val="24"/>
                <w:szCs w:val="20"/>
                <w:lang w:val="en-GB"/>
              </w:rPr>
              <w:t>None</w:t>
            </w:r>
          </w:p>
        </w:tc>
      </w:tr>
      <w:tr w:rsidR="00873006" w:rsidRPr="002B5E2B" w:rsidTr="009B4BB4">
        <w:trPr>
          <w:trHeight w:val="620"/>
        </w:trPr>
        <w:tc>
          <w:tcPr>
            <w:tcW w:w="10800" w:type="dxa"/>
            <w:gridSpan w:val="5"/>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b/>
                <w:sz w:val="24"/>
                <w:szCs w:val="20"/>
              </w:rPr>
              <w:t>Alternative/Exception flows</w:t>
            </w:r>
            <w:proofErr w:type="gramStart"/>
            <w:r w:rsidRPr="002B5E2B">
              <w:rPr>
                <w:rFonts w:ascii="Times New Roman" w:eastAsia="Times New Roman" w:hAnsi="Times New Roman" w:cs="Times New Roman"/>
                <w:b/>
                <w:sz w:val="24"/>
                <w:szCs w:val="20"/>
              </w:rPr>
              <w:t>:</w:t>
            </w:r>
            <w:proofErr w:type="gramEnd"/>
            <w:r w:rsidRPr="002B5E2B">
              <w:rPr>
                <w:rFonts w:ascii="Times New Roman" w:eastAsia="Times New Roman" w:hAnsi="Times New Roman" w:cs="Times New Roman"/>
                <w:b/>
                <w:sz w:val="24"/>
                <w:szCs w:val="20"/>
              </w:rPr>
              <w:br/>
            </w:r>
            <w:r w:rsidRPr="002B5E2B">
              <w:rPr>
                <w:rFonts w:ascii="Times New Roman" w:eastAsia="Times New Roman" w:hAnsi="Times New Roman" w:cs="Times New Roman"/>
                <w:i/>
                <w:sz w:val="24"/>
                <w:szCs w:val="20"/>
              </w:rPr>
              <w:t>2.a. The field(s) is/are invalid</w:t>
            </w:r>
          </w:p>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 xml:space="preserve">    2.a.1 The system displays an error message indicating the invalid fields</w:t>
            </w:r>
          </w:p>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proofErr w:type="gramStart"/>
            <w:r w:rsidRPr="002B5E2B">
              <w:rPr>
                <w:rFonts w:ascii="Times New Roman" w:eastAsia="Times New Roman" w:hAnsi="Times New Roman" w:cs="Times New Roman"/>
                <w:i/>
                <w:sz w:val="24"/>
                <w:szCs w:val="20"/>
              </w:rPr>
              <w:t>3.a</w:t>
            </w:r>
            <w:proofErr w:type="gramEnd"/>
            <w:r w:rsidRPr="002B5E2B">
              <w:rPr>
                <w:rFonts w:ascii="Times New Roman" w:eastAsia="Times New Roman" w:hAnsi="Times New Roman" w:cs="Times New Roman"/>
                <w:i/>
                <w:sz w:val="24"/>
                <w:szCs w:val="20"/>
              </w:rPr>
              <w:t>. The card is declined</w:t>
            </w:r>
          </w:p>
          <w:p w:rsidR="002B5E2B" w:rsidRPr="002B5E2B" w:rsidRDefault="002B5E2B" w:rsidP="002B5E2B">
            <w:pPr>
              <w:suppressAutoHyphens/>
              <w:spacing w:after="0" w:line="100" w:lineRule="atLeast"/>
              <w:rPr>
                <w:rFonts w:ascii="Times New Roman" w:eastAsia="Times New Roman" w:hAnsi="Times New Roman" w:cs="Times New Roman"/>
                <w:i/>
                <w:sz w:val="24"/>
                <w:szCs w:val="20"/>
              </w:rPr>
            </w:pPr>
            <w:r w:rsidRPr="002B5E2B">
              <w:rPr>
                <w:rFonts w:ascii="Times New Roman" w:eastAsia="Times New Roman" w:hAnsi="Times New Roman" w:cs="Times New Roman"/>
                <w:i/>
                <w:sz w:val="24"/>
                <w:szCs w:val="20"/>
              </w:rPr>
              <w:t xml:space="preserve">    </w:t>
            </w:r>
            <w:proofErr w:type="gramStart"/>
            <w:r w:rsidRPr="002B5E2B">
              <w:rPr>
                <w:rFonts w:ascii="Times New Roman" w:eastAsia="Times New Roman" w:hAnsi="Times New Roman" w:cs="Times New Roman"/>
                <w:i/>
                <w:sz w:val="24"/>
                <w:szCs w:val="20"/>
              </w:rPr>
              <w:t>3.a.1</w:t>
            </w:r>
            <w:proofErr w:type="gramEnd"/>
            <w:r w:rsidRPr="002B5E2B">
              <w:rPr>
                <w:rFonts w:ascii="Times New Roman" w:eastAsia="Times New Roman" w:hAnsi="Times New Roman" w:cs="Times New Roman"/>
                <w:i/>
                <w:sz w:val="24"/>
                <w:szCs w:val="20"/>
              </w:rPr>
              <w:t xml:space="preserve"> The system displays the message “Unfortunately the payment could not be processed.”</w:t>
            </w:r>
          </w:p>
        </w:tc>
      </w:tr>
    </w:tbl>
    <w:p w:rsidR="002B5E2B" w:rsidRPr="002B5E2B" w:rsidRDefault="002B5E2B" w:rsidP="002B5E2B">
      <w:pPr>
        <w:suppressAutoHyphens/>
        <w:spacing w:after="0" w:line="100" w:lineRule="atLeast"/>
        <w:rPr>
          <w:rFonts w:ascii="Tahoma" w:eastAsia="Times New Roman" w:hAnsi="Tahoma" w:cs="Times New Roman"/>
          <w:szCs w:val="20"/>
        </w:rPr>
      </w:pPr>
      <w:r w:rsidRPr="002B5E2B">
        <w:rPr>
          <w:rFonts w:ascii="Tahoma" w:eastAsia="Times New Roman" w:hAnsi="Tahoma" w:cs="Times New Roman"/>
          <w:szCs w:val="20"/>
        </w:rPr>
        <w:t> </w:t>
      </w:r>
    </w:p>
    <w:p w:rsidR="002B5E2B" w:rsidRPr="002B5E2B" w:rsidRDefault="002B5E2B" w:rsidP="002B5E2B">
      <w:pPr>
        <w:suppressAutoHyphens/>
        <w:rPr>
          <w:rFonts w:eastAsia="SimSun" w:cs="Sylfaen"/>
        </w:rPr>
      </w:pPr>
    </w:p>
    <w:p w:rsidR="00596350" w:rsidRPr="00873006" w:rsidRDefault="00596350" w:rsidP="00596350">
      <w:pPr>
        <w:pStyle w:val="JEFFLectureNotes"/>
        <w:rPr>
          <w:color w:val="auto"/>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User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15</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View information on becoming a volunteer</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user, I want to learn more about becoming a volunteer.</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navigates to the ‘View Volunteer Information’ webpage</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lastRenderedPageBreak/>
              <w:t>Normal Flow of Events:</w:t>
            </w:r>
          </w:p>
        </w:tc>
        <w:tc>
          <w:tcPr>
            <w:tcW w:w="7560" w:type="dxa"/>
            <w:gridSpan w:val="3"/>
            <w:shd w:val="clear" w:color="auto" w:fill="FFFFFF"/>
          </w:tcPr>
          <w:p w:rsidR="00596350" w:rsidRPr="00873006" w:rsidRDefault="00596350" w:rsidP="00596350">
            <w:pPr>
              <w:pStyle w:val="ListParagraph"/>
              <w:numPr>
                <w:ilvl w:val="0"/>
                <w:numId w:val="11"/>
              </w:numPr>
            </w:pPr>
            <w:r w:rsidRPr="00873006">
              <w:t>The webpage displays information about becoming a volunteer. It also includes contact information if more information is required.</w:t>
            </w:r>
          </w:p>
          <w:p w:rsidR="00596350" w:rsidRPr="00873006" w:rsidRDefault="00596350" w:rsidP="009B4BB4">
            <w:pPr>
              <w:pStyle w:val="ListParagraph"/>
            </w:pPr>
            <w:r w:rsidRPr="00873006">
              <w:t>&lt;TODO: Is this Use case really necessary?&gt;</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b/>
                <w:color w:val="auto"/>
                <w:sz w:val="24"/>
              </w:rPr>
            </w:pPr>
            <w:r w:rsidRPr="00873006">
              <w:rPr>
                <w:b/>
                <w:color w:val="auto"/>
                <w:sz w:val="24"/>
              </w:rPr>
              <w:t>Alternative/Exception flows:</w:t>
            </w:r>
          </w:p>
          <w:p w:rsidR="00596350" w:rsidRPr="00873006" w:rsidRDefault="00596350" w:rsidP="009B4BB4"/>
        </w:tc>
      </w:tr>
    </w:tbl>
    <w:p w:rsidR="00596350" w:rsidRPr="00873006" w:rsidRDefault="00596350" w:rsidP="00596350">
      <w:pPr>
        <w:rPr>
          <w:rFonts w:ascii="Tahoma" w:eastAsia="Times New Roman" w:hAnsi="Tahoma" w:cs="Times New Roman"/>
          <w:szCs w:val="20"/>
        </w:rPr>
      </w:pPr>
      <w:r w:rsidRPr="00873006">
        <w:br w:type="page"/>
      </w: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lastRenderedPageBreak/>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rPr>
                <w:b/>
                <w:sz w:val="24"/>
              </w:rPr>
            </w:pPr>
            <w:r w:rsidRPr="00873006">
              <w:rPr>
                <w:b/>
                <w:sz w:val="24"/>
              </w:rPr>
              <w:t>Product title:</w:t>
            </w:r>
            <w:r w:rsidRPr="00873006">
              <w:rPr>
                <w:b/>
                <w:sz w:val="24"/>
              </w:rPr>
              <w:br/>
            </w:r>
            <w:r w:rsidRPr="00873006">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Name the primary actor(s)</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16</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 </w:t>
            </w:r>
            <w:r w:rsidRPr="00873006">
              <w:rPr>
                <w:color w:val="auto"/>
                <w:sz w:val="24"/>
              </w:rPr>
              <w:br/>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Sign up as volunteer (The system shall allow a volunteer to sign up as a volunteer)</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user, I want to register as a volunteer.</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has logged in. </w:t>
            </w:r>
          </w:p>
          <w:p w:rsidR="00596350" w:rsidRPr="00873006" w:rsidRDefault="00596350" w:rsidP="009B4BB4">
            <w:r w:rsidRPr="00873006">
              <w:t>User is not already flagged as a volunteer.</w:t>
            </w:r>
          </w:p>
          <w:p w:rsidR="00596350" w:rsidRPr="00873006" w:rsidRDefault="00596350" w:rsidP="009B4BB4">
            <w:r w:rsidRPr="00873006">
              <w:t>User has navigated to the ‘View Volunteer Information’ webpage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r w:rsidRPr="00873006">
              <w:t>User account is flagged as a volunteer. User can access volunteer-only portions of the website.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User issues the ‘sign up as a volunteer’ command</w:t>
            </w:r>
          </w:p>
          <w:p w:rsidR="00596350" w:rsidRPr="00873006" w:rsidRDefault="00596350" w:rsidP="009B4BB4"/>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4"/>
              </w:numPr>
            </w:pPr>
            <w:r w:rsidRPr="00873006">
              <w:t>User issues the ‘sign up as a volunteer’ command</w:t>
            </w:r>
          </w:p>
          <w:p w:rsidR="00596350" w:rsidRPr="00873006" w:rsidRDefault="00596350" w:rsidP="00596350">
            <w:pPr>
              <w:pStyle w:val="ListParagraph"/>
              <w:numPr>
                <w:ilvl w:val="1"/>
                <w:numId w:val="4"/>
              </w:numPr>
            </w:pPr>
            <w:r w:rsidRPr="00873006">
              <w:t>The system flags the user as a volunteer, enabling access to volunteer-specific contact. E-mail confirmations are sent to the user and administrators. A confirmation is displayed, and the system returns to the previous webpage.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b/>
                <w:color w:val="auto"/>
                <w:sz w:val="24"/>
              </w:rPr>
            </w:pPr>
            <w:r w:rsidRPr="00873006">
              <w:rPr>
                <w:b/>
                <w:color w:val="auto"/>
                <w:sz w:val="24"/>
              </w:rPr>
              <w:t>Alternative/Exception flows:</w:t>
            </w:r>
            <w:r w:rsidRPr="00873006">
              <w:rPr>
                <w:b/>
                <w:color w:val="auto"/>
                <w:sz w:val="24"/>
              </w:rPr>
              <w:br/>
            </w:r>
          </w:p>
        </w:tc>
      </w:tr>
    </w:tbl>
    <w:p w:rsidR="00596350" w:rsidRPr="00873006" w:rsidRDefault="00596350" w:rsidP="00596350">
      <w:pPr>
        <w:pStyle w:val="JEFFLectureNotes"/>
        <w:rPr>
          <w:color w:val="auto"/>
        </w:rPr>
      </w:pPr>
    </w:p>
    <w:p w:rsidR="00596350" w:rsidRPr="00873006" w:rsidRDefault="00596350" w:rsidP="00596350">
      <w:pPr>
        <w:rPr>
          <w:rFonts w:ascii="Tahoma" w:eastAsia="Times New Roman" w:hAnsi="Tahoma" w:cs="Times New Roman"/>
          <w:szCs w:val="20"/>
        </w:rPr>
      </w:pPr>
      <w:r w:rsidRPr="00873006">
        <w:br w:type="page"/>
      </w: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lastRenderedPageBreak/>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Volunteer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16a-1</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Add a ‘reoccurring availability’ timeslot (The system shall allow a volunteer to enter the days and times they are available to volunteer)</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volunteer, I want to indicate my availability by specifying a time when I am/am not available.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has logged in. </w:t>
            </w:r>
          </w:p>
          <w:p w:rsidR="00596350" w:rsidRPr="00873006" w:rsidRDefault="00596350" w:rsidP="009B4BB4">
            <w:r w:rsidRPr="00873006">
              <w:t>User is a volunteer.</w:t>
            </w:r>
          </w:p>
          <w:p w:rsidR="00596350" w:rsidRPr="00873006" w:rsidRDefault="00596350" w:rsidP="009B4BB4">
            <w:r w:rsidRPr="00873006">
              <w:t>User has navigated to the ‘Edit Availability’ webpage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r w:rsidRPr="00873006">
              <w:t>An availability timeslot for this user is saved to the system</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issues the ‘add reoccurring availability timeslot’ command.</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5"/>
              </w:numPr>
            </w:pPr>
            <w:r w:rsidRPr="00873006">
              <w:t>The user issues the ‘add reoccurring availability timeslot’ command. A form appears.</w:t>
            </w:r>
          </w:p>
          <w:p w:rsidR="00596350" w:rsidRPr="00873006" w:rsidRDefault="00596350" w:rsidP="00596350">
            <w:pPr>
              <w:pStyle w:val="ListParagraph"/>
              <w:numPr>
                <w:ilvl w:val="0"/>
                <w:numId w:val="5"/>
              </w:numPr>
            </w:pPr>
            <w:r w:rsidRPr="00873006">
              <w:t>The user specifies the following required fields (see ex 2):</w:t>
            </w:r>
          </w:p>
          <w:p w:rsidR="00596350" w:rsidRPr="00873006" w:rsidRDefault="00596350" w:rsidP="00596350">
            <w:pPr>
              <w:pStyle w:val="ListParagraph"/>
              <w:numPr>
                <w:ilvl w:val="1"/>
                <w:numId w:val="5"/>
              </w:numPr>
            </w:pPr>
            <w:r w:rsidRPr="00873006">
              <w:t>Day</w:t>
            </w:r>
          </w:p>
          <w:p w:rsidR="00596350" w:rsidRPr="00873006" w:rsidRDefault="00596350" w:rsidP="00596350">
            <w:pPr>
              <w:pStyle w:val="ListParagraph"/>
              <w:numPr>
                <w:ilvl w:val="1"/>
                <w:numId w:val="5"/>
              </w:numPr>
            </w:pPr>
            <w:proofErr w:type="spellStart"/>
            <w:r w:rsidRPr="00873006">
              <w:t>StartTime</w:t>
            </w:r>
            <w:proofErr w:type="spellEnd"/>
          </w:p>
          <w:p w:rsidR="00596350" w:rsidRPr="00873006" w:rsidRDefault="00596350" w:rsidP="00596350">
            <w:pPr>
              <w:pStyle w:val="ListParagraph"/>
              <w:numPr>
                <w:ilvl w:val="1"/>
                <w:numId w:val="5"/>
              </w:numPr>
            </w:pPr>
            <w:proofErr w:type="spellStart"/>
            <w:r w:rsidRPr="00873006">
              <w:t>EndTime</w:t>
            </w:r>
            <w:proofErr w:type="spellEnd"/>
            <w:r w:rsidRPr="00873006">
              <w:t xml:space="preserve"> (see ex 2c)</w:t>
            </w:r>
          </w:p>
          <w:p w:rsidR="00596350" w:rsidRPr="00873006" w:rsidRDefault="00596350" w:rsidP="00596350">
            <w:pPr>
              <w:pStyle w:val="ListParagraph"/>
              <w:numPr>
                <w:ilvl w:val="1"/>
                <w:numId w:val="5"/>
              </w:numPr>
            </w:pPr>
            <w:r w:rsidRPr="00873006">
              <w:t>Available</w:t>
            </w:r>
          </w:p>
          <w:p w:rsidR="00596350" w:rsidRPr="00873006" w:rsidRDefault="00596350" w:rsidP="00596350">
            <w:pPr>
              <w:pStyle w:val="ListParagraph"/>
              <w:numPr>
                <w:ilvl w:val="0"/>
                <w:numId w:val="5"/>
              </w:numPr>
            </w:pPr>
            <w:r w:rsidRPr="00873006">
              <w:t>The user may additionally specify the following optional field:</w:t>
            </w:r>
          </w:p>
          <w:p w:rsidR="00596350" w:rsidRPr="00873006" w:rsidRDefault="00596350" w:rsidP="00596350">
            <w:pPr>
              <w:pStyle w:val="ListParagraph"/>
              <w:numPr>
                <w:ilvl w:val="1"/>
                <w:numId w:val="5"/>
              </w:numPr>
            </w:pPr>
            <w:r w:rsidRPr="00873006">
              <w:t>Comment</w:t>
            </w:r>
          </w:p>
          <w:p w:rsidR="00596350" w:rsidRPr="00873006" w:rsidRDefault="00596350" w:rsidP="00596350">
            <w:pPr>
              <w:pStyle w:val="ListParagraph"/>
              <w:numPr>
                <w:ilvl w:val="0"/>
                <w:numId w:val="5"/>
              </w:numPr>
            </w:pPr>
            <w:r w:rsidRPr="00873006">
              <w:t>The user issues the ‘confirm’ command (see Alt 4, Ex 4). The timeslot is committed to the system.  A confirmation displays, and the ‘Edit Availability’ webpage is shown.</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rFonts w:ascii="Century Gothic" w:hAnsi="Century Gothic"/>
                <w:color w:val="auto"/>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r>
            <w:r w:rsidRPr="00873006">
              <w:rPr>
                <w:rFonts w:ascii="Century Gothic" w:hAnsi="Century Gothic"/>
                <w:color w:val="auto"/>
              </w:rPr>
              <w:t>Ex 2) If any of the required fields is not filled in with a valid value, the ‘confirm’ command shall be disabled.</w:t>
            </w:r>
          </w:p>
          <w:p w:rsidR="00596350" w:rsidRPr="00873006" w:rsidRDefault="00596350" w:rsidP="009B4BB4">
            <w:pPr>
              <w:pStyle w:val="JEFFLectureNotes"/>
              <w:rPr>
                <w:rFonts w:ascii="Century Gothic" w:hAnsi="Century Gothic"/>
                <w:color w:val="auto"/>
              </w:rPr>
            </w:pPr>
            <w:r w:rsidRPr="00873006">
              <w:rPr>
                <w:rFonts w:ascii="Century Gothic" w:hAnsi="Century Gothic"/>
                <w:color w:val="auto"/>
              </w:rPr>
              <w:t xml:space="preserve">Ex 2c) If the </w:t>
            </w:r>
            <w:proofErr w:type="spellStart"/>
            <w:r w:rsidRPr="00873006">
              <w:rPr>
                <w:rFonts w:ascii="Century Gothic" w:hAnsi="Century Gothic"/>
                <w:color w:val="auto"/>
              </w:rPr>
              <w:t>EndTime</w:t>
            </w:r>
            <w:proofErr w:type="spellEnd"/>
            <w:r w:rsidRPr="00873006">
              <w:rPr>
                <w:rFonts w:ascii="Century Gothic" w:hAnsi="Century Gothic"/>
                <w:color w:val="auto"/>
              </w:rPr>
              <w:t xml:space="preserve"> is earlier in the day than the </w:t>
            </w:r>
            <w:proofErr w:type="spellStart"/>
            <w:r w:rsidRPr="00873006">
              <w:rPr>
                <w:rFonts w:ascii="Century Gothic" w:hAnsi="Century Gothic"/>
                <w:color w:val="auto"/>
              </w:rPr>
              <w:t>StartTime</w:t>
            </w:r>
            <w:proofErr w:type="spellEnd"/>
            <w:r w:rsidRPr="00873006">
              <w:rPr>
                <w:rFonts w:ascii="Century Gothic" w:hAnsi="Century Gothic"/>
                <w:color w:val="auto"/>
              </w:rPr>
              <w:t xml:space="preserve"> (e.g. </w:t>
            </w:r>
            <w:proofErr w:type="spellStart"/>
            <w:r w:rsidRPr="00873006">
              <w:rPr>
                <w:rFonts w:ascii="Century Gothic" w:hAnsi="Century Gothic"/>
                <w:color w:val="auto"/>
              </w:rPr>
              <w:t>StartTime</w:t>
            </w:r>
            <w:proofErr w:type="spellEnd"/>
            <w:r w:rsidRPr="00873006">
              <w:rPr>
                <w:rFonts w:ascii="Century Gothic" w:hAnsi="Century Gothic"/>
                <w:color w:val="auto"/>
              </w:rPr>
              <w:t xml:space="preserve"> is 1:15 PM and </w:t>
            </w:r>
            <w:proofErr w:type="spellStart"/>
            <w:r w:rsidRPr="00873006">
              <w:rPr>
                <w:rFonts w:ascii="Century Gothic" w:hAnsi="Century Gothic"/>
                <w:color w:val="auto"/>
              </w:rPr>
              <w:t>EndTime</w:t>
            </w:r>
            <w:proofErr w:type="spellEnd"/>
            <w:r w:rsidRPr="00873006">
              <w:rPr>
                <w:rFonts w:ascii="Century Gothic" w:hAnsi="Century Gothic"/>
                <w:color w:val="auto"/>
              </w:rPr>
              <w:t xml:space="preserve"> is 1:00 PM), the ‘confirm’ command shall be disabled.</w:t>
            </w:r>
          </w:p>
          <w:p w:rsidR="00596350" w:rsidRPr="00873006" w:rsidRDefault="00596350" w:rsidP="009B4BB4">
            <w:pPr>
              <w:pStyle w:val="JEFFLectureNotes"/>
              <w:rPr>
                <w:rFonts w:ascii="Century Gothic" w:hAnsi="Century Gothic"/>
                <w:color w:val="auto"/>
              </w:rPr>
            </w:pPr>
            <w:r w:rsidRPr="00873006">
              <w:rPr>
                <w:rFonts w:ascii="Century Gothic" w:hAnsi="Century Gothic"/>
                <w:color w:val="auto"/>
              </w:rPr>
              <w:t>Alt 4) The user issues the ‘cancel’ command. A confirmation indicates no changes are made to the system, and the ‘Edit Availability’ webpage is shown.</w:t>
            </w:r>
          </w:p>
          <w:p w:rsidR="00596350" w:rsidRPr="00873006" w:rsidRDefault="00596350" w:rsidP="009B4BB4">
            <w:pPr>
              <w:pStyle w:val="JEFFLectureNotes"/>
              <w:rPr>
                <w:rFonts w:ascii="Century Gothic" w:hAnsi="Century Gothic"/>
                <w:color w:val="auto"/>
              </w:rPr>
            </w:pPr>
            <w:r w:rsidRPr="00873006">
              <w:rPr>
                <w:rFonts w:ascii="Century Gothic" w:hAnsi="Century Gothic"/>
                <w:color w:val="auto"/>
              </w:rPr>
              <w:t xml:space="preserve">Ex 4) If the specified reoccurring availability timeslot overlaps with another reoccurring availability timeslot, the system shall report an error indicating the conflicting timeslot(s). The timeslot shall not be saved. The same form shall be displayed again. </w:t>
            </w:r>
          </w:p>
        </w:tc>
      </w:tr>
    </w:tbl>
    <w:p w:rsidR="00596350" w:rsidRPr="00873006" w:rsidRDefault="00596350" w:rsidP="00596350">
      <w:pPr>
        <w:pStyle w:val="JEFFLectureNotes"/>
        <w:rPr>
          <w:color w:val="auto"/>
        </w:rPr>
      </w:pPr>
    </w:p>
    <w:p w:rsidR="00596350" w:rsidRPr="00873006" w:rsidRDefault="00596350" w:rsidP="00596350">
      <w:pPr>
        <w:pStyle w:val="JEFFLectureNotes"/>
        <w:rPr>
          <w:color w:val="auto"/>
        </w:rPr>
      </w:pPr>
      <w:r w:rsidRPr="00873006">
        <w:rPr>
          <w:color w:val="auto"/>
        </w:rPr>
        <w:t>Definitions</w:t>
      </w:r>
    </w:p>
    <w:p w:rsidR="00596350" w:rsidRPr="00873006" w:rsidRDefault="00596350" w:rsidP="00596350">
      <w:pPr>
        <w:pStyle w:val="JEFFLectureNotes"/>
        <w:rPr>
          <w:color w:val="auto"/>
        </w:rPr>
      </w:pPr>
      <w:r w:rsidRPr="00873006">
        <w:rPr>
          <w:color w:val="auto"/>
        </w:rPr>
        <w:t>Volunteers can indicate their availability with two types of timeslot:</w:t>
      </w:r>
    </w:p>
    <w:p w:rsidR="00596350" w:rsidRPr="00873006" w:rsidRDefault="00596350" w:rsidP="00596350">
      <w:pPr>
        <w:pStyle w:val="JEFFLectureNotes"/>
        <w:numPr>
          <w:ilvl w:val="0"/>
          <w:numId w:val="1"/>
        </w:numPr>
        <w:rPr>
          <w:color w:val="auto"/>
        </w:rPr>
      </w:pPr>
      <w:r w:rsidRPr="00873006">
        <w:rPr>
          <w:color w:val="auto"/>
        </w:rPr>
        <w:t>Timeslot: a period of time with a start time and an end time. Both times are bound to the same day. The start time must be earlier in the day than the end time.</w:t>
      </w:r>
    </w:p>
    <w:p w:rsidR="00596350" w:rsidRPr="00873006" w:rsidRDefault="00596350" w:rsidP="00596350">
      <w:pPr>
        <w:pStyle w:val="JEFFLectureNotes"/>
        <w:numPr>
          <w:ilvl w:val="0"/>
          <w:numId w:val="1"/>
        </w:numPr>
        <w:rPr>
          <w:color w:val="auto"/>
        </w:rPr>
      </w:pPr>
      <w:r w:rsidRPr="00873006">
        <w:rPr>
          <w:color w:val="auto"/>
        </w:rPr>
        <w:lastRenderedPageBreak/>
        <w:t>Reoccurring availability timeslot: a timeslot when a volunteer is or is not available which repeats every week. Examples: Bob is available on Tuesdays from 7:00-10:00 PM. Bob is unavailable on Sundays from 10:00 AM-10:00 PM.</w:t>
      </w:r>
    </w:p>
    <w:p w:rsidR="00596350" w:rsidRPr="00873006" w:rsidRDefault="00596350" w:rsidP="00596350">
      <w:pPr>
        <w:pStyle w:val="JEFFLectureNotes"/>
        <w:numPr>
          <w:ilvl w:val="0"/>
          <w:numId w:val="1"/>
        </w:numPr>
        <w:rPr>
          <w:color w:val="auto"/>
        </w:rPr>
      </w:pPr>
      <w:r w:rsidRPr="00873006">
        <w:rPr>
          <w:color w:val="auto"/>
        </w:rPr>
        <w:t>Exceptional availability timeslot: a timeslot with no reoccurrence. A volunteer may or may not be available at this time. Examples: Bob is available on December 13, 2013 from 5:00-10:00 PM. Bob is unavailable on December 14, 2013 from 12:00 AM-11:59 PM.</w:t>
      </w:r>
    </w:p>
    <w:p w:rsidR="00596350" w:rsidRPr="00873006" w:rsidRDefault="00596350" w:rsidP="00596350">
      <w:pPr>
        <w:pStyle w:val="JEFFLectureNotes"/>
        <w:rPr>
          <w:color w:val="auto"/>
        </w:rPr>
      </w:pPr>
    </w:p>
    <w:p w:rsidR="00596350" w:rsidRPr="00873006" w:rsidRDefault="00596350" w:rsidP="00596350">
      <w:pPr>
        <w:pStyle w:val="JEFFLectureNotes"/>
        <w:rPr>
          <w:color w:val="auto"/>
        </w:rPr>
      </w:pPr>
      <w:r w:rsidRPr="00873006">
        <w:rPr>
          <w:color w:val="auto"/>
        </w:rPr>
        <w:t>Input Domain (16a-1, 16a-2)</w:t>
      </w:r>
    </w:p>
    <w:p w:rsidR="00596350" w:rsidRPr="00873006" w:rsidRDefault="00596350" w:rsidP="00596350">
      <w:pPr>
        <w:pStyle w:val="JEFFLectureNotes"/>
        <w:numPr>
          <w:ilvl w:val="0"/>
          <w:numId w:val="1"/>
        </w:numPr>
        <w:rPr>
          <w:color w:val="auto"/>
        </w:rPr>
      </w:pPr>
      <w:r w:rsidRPr="00873006">
        <w:rPr>
          <w:color w:val="auto"/>
        </w:rPr>
        <w:t>Reoccurring availability timeslot</w:t>
      </w:r>
    </w:p>
    <w:p w:rsidR="00596350" w:rsidRPr="00873006" w:rsidRDefault="00596350" w:rsidP="00596350">
      <w:pPr>
        <w:pStyle w:val="JEFFLectureNotes"/>
        <w:numPr>
          <w:ilvl w:val="1"/>
          <w:numId w:val="1"/>
        </w:numPr>
        <w:rPr>
          <w:color w:val="auto"/>
        </w:rPr>
      </w:pPr>
      <w:r w:rsidRPr="00873006">
        <w:rPr>
          <w:color w:val="auto"/>
        </w:rPr>
        <w:t>Required parameters</w:t>
      </w:r>
    </w:p>
    <w:p w:rsidR="00596350" w:rsidRPr="00873006" w:rsidRDefault="00596350" w:rsidP="00596350">
      <w:pPr>
        <w:pStyle w:val="JEFFLectureNotes"/>
        <w:numPr>
          <w:ilvl w:val="2"/>
          <w:numId w:val="1"/>
        </w:numPr>
        <w:rPr>
          <w:color w:val="auto"/>
        </w:rPr>
      </w:pPr>
      <w:r w:rsidRPr="00873006">
        <w:rPr>
          <w:color w:val="auto"/>
        </w:rPr>
        <w:t>Day &lt;</w:t>
      </w:r>
      <w:proofErr w:type="spellStart"/>
      <w:r w:rsidRPr="00873006">
        <w:rPr>
          <w:color w:val="auto"/>
        </w:rPr>
        <w:t>DayOfWeek</w:t>
      </w:r>
      <w:proofErr w:type="spellEnd"/>
      <w:r w:rsidRPr="00873006">
        <w:rPr>
          <w:color w:val="auto"/>
        </w:rPr>
        <w:t>&gt; - the day of week for this availability period</w:t>
      </w:r>
    </w:p>
    <w:p w:rsidR="00596350" w:rsidRPr="00873006" w:rsidRDefault="00596350" w:rsidP="00596350">
      <w:pPr>
        <w:pStyle w:val="JEFFLectureNotes"/>
        <w:numPr>
          <w:ilvl w:val="2"/>
          <w:numId w:val="1"/>
        </w:numPr>
        <w:rPr>
          <w:color w:val="auto"/>
        </w:rPr>
      </w:pPr>
      <w:proofErr w:type="spellStart"/>
      <w:r w:rsidRPr="00873006">
        <w:rPr>
          <w:color w:val="auto"/>
        </w:rPr>
        <w:t>StartTime</w:t>
      </w:r>
      <w:proofErr w:type="spellEnd"/>
      <w:r w:rsidRPr="00873006">
        <w:rPr>
          <w:color w:val="auto"/>
        </w:rPr>
        <w:t xml:space="preserve"> &lt;Time&gt; - the start time for this availability period</w:t>
      </w:r>
    </w:p>
    <w:p w:rsidR="00596350" w:rsidRPr="00873006" w:rsidRDefault="00596350" w:rsidP="00596350">
      <w:pPr>
        <w:pStyle w:val="JEFFLectureNotes"/>
        <w:numPr>
          <w:ilvl w:val="2"/>
          <w:numId w:val="1"/>
        </w:numPr>
        <w:rPr>
          <w:color w:val="auto"/>
        </w:rPr>
      </w:pPr>
      <w:proofErr w:type="spellStart"/>
      <w:r w:rsidRPr="00873006">
        <w:rPr>
          <w:color w:val="auto"/>
        </w:rPr>
        <w:t>EndTime</w:t>
      </w:r>
      <w:proofErr w:type="spellEnd"/>
      <w:r w:rsidRPr="00873006">
        <w:rPr>
          <w:color w:val="auto"/>
        </w:rPr>
        <w:t xml:space="preserve"> &lt;Time&gt; - the end time for this availability period</w:t>
      </w:r>
    </w:p>
    <w:p w:rsidR="00596350" w:rsidRPr="00873006" w:rsidRDefault="00596350" w:rsidP="00596350">
      <w:pPr>
        <w:pStyle w:val="JEFFLectureNotes"/>
        <w:numPr>
          <w:ilvl w:val="2"/>
          <w:numId w:val="1"/>
        </w:numPr>
        <w:rPr>
          <w:color w:val="auto"/>
        </w:rPr>
      </w:pPr>
      <w:r w:rsidRPr="00873006">
        <w:rPr>
          <w:color w:val="auto"/>
        </w:rPr>
        <w:t>Available &lt;Boolean&gt; true if volunteer is available during this time span, false if unavailable</w:t>
      </w:r>
    </w:p>
    <w:p w:rsidR="00596350" w:rsidRPr="00873006" w:rsidRDefault="00596350" w:rsidP="00596350">
      <w:pPr>
        <w:pStyle w:val="JEFFLectureNotes"/>
        <w:numPr>
          <w:ilvl w:val="1"/>
          <w:numId w:val="1"/>
        </w:numPr>
        <w:rPr>
          <w:color w:val="auto"/>
        </w:rPr>
      </w:pPr>
      <w:r w:rsidRPr="00873006">
        <w:rPr>
          <w:color w:val="auto"/>
        </w:rPr>
        <w:t>Optional parameters</w:t>
      </w:r>
    </w:p>
    <w:p w:rsidR="00596350" w:rsidRPr="00873006" w:rsidRDefault="00596350" w:rsidP="00596350">
      <w:pPr>
        <w:pStyle w:val="JEFFLectureNotes"/>
        <w:numPr>
          <w:ilvl w:val="2"/>
          <w:numId w:val="1"/>
        </w:numPr>
        <w:rPr>
          <w:color w:val="auto"/>
        </w:rPr>
      </w:pPr>
      <w:r w:rsidRPr="00873006">
        <w:rPr>
          <w:color w:val="auto"/>
        </w:rPr>
        <w:t>Comment &lt;Text&gt; - a place for the volunteer to indicate a reason for the availability, e.g., “Tuesday nights I have school, so I cannot volunteer.”</w:t>
      </w:r>
    </w:p>
    <w:p w:rsidR="00596350" w:rsidRPr="00873006" w:rsidRDefault="00596350" w:rsidP="00596350">
      <w:pPr>
        <w:pStyle w:val="JEFFLectureNotes"/>
        <w:numPr>
          <w:ilvl w:val="0"/>
          <w:numId w:val="1"/>
        </w:numPr>
        <w:rPr>
          <w:color w:val="auto"/>
        </w:rPr>
      </w:pPr>
      <w:r w:rsidRPr="00873006">
        <w:rPr>
          <w:color w:val="auto"/>
        </w:rPr>
        <w:t>Exceptional availability timeslot</w:t>
      </w:r>
    </w:p>
    <w:p w:rsidR="00596350" w:rsidRPr="00873006" w:rsidRDefault="00596350" w:rsidP="00596350">
      <w:pPr>
        <w:pStyle w:val="JEFFLectureNotes"/>
        <w:numPr>
          <w:ilvl w:val="1"/>
          <w:numId w:val="1"/>
        </w:numPr>
        <w:rPr>
          <w:color w:val="auto"/>
        </w:rPr>
      </w:pPr>
      <w:r w:rsidRPr="00873006">
        <w:rPr>
          <w:color w:val="auto"/>
        </w:rPr>
        <w:t>Required parameters</w:t>
      </w:r>
    </w:p>
    <w:p w:rsidR="00596350" w:rsidRPr="00873006" w:rsidRDefault="00596350" w:rsidP="00596350">
      <w:pPr>
        <w:pStyle w:val="JEFFLectureNotes"/>
        <w:numPr>
          <w:ilvl w:val="2"/>
          <w:numId w:val="1"/>
        </w:numPr>
        <w:rPr>
          <w:color w:val="auto"/>
        </w:rPr>
      </w:pPr>
      <w:r w:rsidRPr="00873006">
        <w:rPr>
          <w:color w:val="auto"/>
        </w:rPr>
        <w:t>Date &lt;Date&gt; - a calendar date for this availability period, e.g. Jan 1 2014.</w:t>
      </w:r>
    </w:p>
    <w:p w:rsidR="00596350" w:rsidRPr="00873006" w:rsidRDefault="00596350" w:rsidP="00596350">
      <w:pPr>
        <w:pStyle w:val="JEFFLectureNotes"/>
        <w:numPr>
          <w:ilvl w:val="2"/>
          <w:numId w:val="1"/>
        </w:numPr>
        <w:rPr>
          <w:color w:val="auto"/>
        </w:rPr>
      </w:pPr>
      <w:proofErr w:type="spellStart"/>
      <w:r w:rsidRPr="00873006">
        <w:rPr>
          <w:color w:val="auto"/>
        </w:rPr>
        <w:t>StartTime</w:t>
      </w:r>
      <w:proofErr w:type="spellEnd"/>
      <w:r w:rsidRPr="00873006">
        <w:rPr>
          <w:color w:val="auto"/>
        </w:rPr>
        <w:t xml:space="preserve"> &lt;Time&gt; - the start time for this availability period</w:t>
      </w:r>
    </w:p>
    <w:p w:rsidR="00596350" w:rsidRPr="00873006" w:rsidRDefault="00596350" w:rsidP="00596350">
      <w:pPr>
        <w:pStyle w:val="JEFFLectureNotes"/>
        <w:numPr>
          <w:ilvl w:val="2"/>
          <w:numId w:val="1"/>
        </w:numPr>
        <w:rPr>
          <w:color w:val="auto"/>
        </w:rPr>
      </w:pPr>
      <w:proofErr w:type="spellStart"/>
      <w:r w:rsidRPr="00873006">
        <w:rPr>
          <w:color w:val="auto"/>
        </w:rPr>
        <w:t>EndTime</w:t>
      </w:r>
      <w:proofErr w:type="spellEnd"/>
      <w:r w:rsidRPr="00873006">
        <w:rPr>
          <w:color w:val="auto"/>
        </w:rPr>
        <w:t xml:space="preserve"> &lt;Time&gt; - the end time for this availability period</w:t>
      </w:r>
    </w:p>
    <w:p w:rsidR="00596350" w:rsidRPr="00873006" w:rsidRDefault="00596350" w:rsidP="00596350">
      <w:pPr>
        <w:pStyle w:val="JEFFLectureNotes"/>
        <w:numPr>
          <w:ilvl w:val="2"/>
          <w:numId w:val="1"/>
        </w:numPr>
        <w:rPr>
          <w:color w:val="auto"/>
        </w:rPr>
      </w:pPr>
      <w:r w:rsidRPr="00873006">
        <w:rPr>
          <w:color w:val="auto"/>
        </w:rPr>
        <w:t>Available &lt;Boolean&gt; true if volunteer is available during this time span, false if unavailable</w:t>
      </w:r>
    </w:p>
    <w:p w:rsidR="00596350" w:rsidRPr="00873006" w:rsidRDefault="00596350" w:rsidP="00596350">
      <w:pPr>
        <w:pStyle w:val="JEFFLectureNotes"/>
        <w:numPr>
          <w:ilvl w:val="1"/>
          <w:numId w:val="1"/>
        </w:numPr>
        <w:rPr>
          <w:color w:val="auto"/>
        </w:rPr>
      </w:pPr>
      <w:r w:rsidRPr="00873006">
        <w:rPr>
          <w:color w:val="auto"/>
        </w:rPr>
        <w:t>Optional parameters</w:t>
      </w:r>
    </w:p>
    <w:p w:rsidR="00596350" w:rsidRPr="00873006" w:rsidRDefault="00596350" w:rsidP="00596350">
      <w:pPr>
        <w:pStyle w:val="JEFFLectureNotes"/>
        <w:numPr>
          <w:ilvl w:val="2"/>
          <w:numId w:val="1"/>
        </w:numPr>
        <w:rPr>
          <w:color w:val="auto"/>
        </w:rPr>
      </w:pPr>
      <w:r w:rsidRPr="00873006">
        <w:rPr>
          <w:color w:val="auto"/>
        </w:rPr>
        <w:t>Comment &lt;Text&gt; - a place for the volunteer to indicate a reason for the availability, e.g., “Tuesday nights I have school, so I cannot volunteer.”</w:t>
      </w:r>
    </w:p>
    <w:p w:rsidR="00596350" w:rsidRPr="00873006" w:rsidRDefault="00596350" w:rsidP="00596350">
      <w:pPr>
        <w:pStyle w:val="JEFFLectureNotes"/>
        <w:rPr>
          <w:color w:val="auto"/>
        </w:rPr>
      </w:pPr>
    </w:p>
    <w:p w:rsidR="00596350" w:rsidRPr="00873006" w:rsidRDefault="00596350" w:rsidP="00596350">
      <w:pPr>
        <w:pStyle w:val="JEFFLectureNotes"/>
        <w:ind w:left="2160"/>
        <w:rPr>
          <w:color w:val="auto"/>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Volunteer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16a-2</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Add an ‘exceptional availability’ timeslot (The system shall allow a volunteer to enter the days and times they are available to volunteer)</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volunteer, I want to indicate my availability by specifying a time when I am/am not available.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has logged in. </w:t>
            </w:r>
          </w:p>
          <w:p w:rsidR="00596350" w:rsidRPr="00873006" w:rsidRDefault="00596350" w:rsidP="009B4BB4">
            <w:r w:rsidRPr="00873006">
              <w:t>User is a volunteer.</w:t>
            </w:r>
          </w:p>
          <w:p w:rsidR="00596350" w:rsidRPr="00873006" w:rsidRDefault="00596350" w:rsidP="009B4BB4">
            <w:r w:rsidRPr="00873006">
              <w:t>User has navigated to the ‘Edit Availability’ webpage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r w:rsidRPr="00873006">
              <w:t>An availability timeslot for this user is saved to the system</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issues the ‘add exceptional availability timeslot’ command.</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6"/>
              </w:numPr>
            </w:pPr>
            <w:r w:rsidRPr="00873006">
              <w:t xml:space="preserve">The user issues the ‘add exceptional availability timeslot’ command. </w:t>
            </w:r>
            <w:r w:rsidRPr="00873006">
              <w:lastRenderedPageBreak/>
              <w:t>A form appears.</w:t>
            </w:r>
          </w:p>
          <w:p w:rsidR="00596350" w:rsidRPr="00873006" w:rsidRDefault="00596350" w:rsidP="00596350">
            <w:pPr>
              <w:pStyle w:val="ListParagraph"/>
              <w:numPr>
                <w:ilvl w:val="0"/>
                <w:numId w:val="6"/>
              </w:numPr>
            </w:pPr>
            <w:r w:rsidRPr="00873006">
              <w:t>The user specifies the following required fields (see ex 2):</w:t>
            </w:r>
          </w:p>
          <w:p w:rsidR="00596350" w:rsidRPr="00873006" w:rsidRDefault="00596350" w:rsidP="00596350">
            <w:pPr>
              <w:pStyle w:val="ListParagraph"/>
              <w:numPr>
                <w:ilvl w:val="1"/>
                <w:numId w:val="6"/>
              </w:numPr>
            </w:pPr>
            <w:r w:rsidRPr="00873006">
              <w:t>Date (see ex 2a)</w:t>
            </w:r>
          </w:p>
          <w:p w:rsidR="00596350" w:rsidRPr="00873006" w:rsidRDefault="00596350" w:rsidP="00596350">
            <w:pPr>
              <w:pStyle w:val="ListParagraph"/>
              <w:numPr>
                <w:ilvl w:val="1"/>
                <w:numId w:val="6"/>
              </w:numPr>
            </w:pPr>
            <w:proofErr w:type="spellStart"/>
            <w:r w:rsidRPr="00873006">
              <w:t>StartTime</w:t>
            </w:r>
            <w:proofErr w:type="spellEnd"/>
          </w:p>
          <w:p w:rsidR="00596350" w:rsidRPr="00873006" w:rsidRDefault="00596350" w:rsidP="00596350">
            <w:pPr>
              <w:pStyle w:val="ListParagraph"/>
              <w:numPr>
                <w:ilvl w:val="1"/>
                <w:numId w:val="6"/>
              </w:numPr>
            </w:pPr>
            <w:proofErr w:type="spellStart"/>
            <w:r w:rsidRPr="00873006">
              <w:t>EndTime</w:t>
            </w:r>
            <w:proofErr w:type="spellEnd"/>
            <w:r w:rsidRPr="00873006">
              <w:t xml:space="preserve"> (see ex 2c)</w:t>
            </w:r>
          </w:p>
          <w:p w:rsidR="00596350" w:rsidRPr="00873006" w:rsidRDefault="00596350" w:rsidP="00596350">
            <w:pPr>
              <w:pStyle w:val="ListParagraph"/>
              <w:numPr>
                <w:ilvl w:val="1"/>
                <w:numId w:val="6"/>
              </w:numPr>
            </w:pPr>
            <w:r w:rsidRPr="00873006">
              <w:t>Available</w:t>
            </w:r>
          </w:p>
          <w:p w:rsidR="00596350" w:rsidRPr="00873006" w:rsidRDefault="00596350" w:rsidP="00596350">
            <w:pPr>
              <w:pStyle w:val="ListParagraph"/>
              <w:numPr>
                <w:ilvl w:val="0"/>
                <w:numId w:val="6"/>
              </w:numPr>
            </w:pPr>
            <w:r w:rsidRPr="00873006">
              <w:t>The user may additionally specify the following optional field:</w:t>
            </w:r>
          </w:p>
          <w:p w:rsidR="00596350" w:rsidRPr="00873006" w:rsidRDefault="00596350" w:rsidP="00596350">
            <w:pPr>
              <w:pStyle w:val="ListParagraph"/>
              <w:numPr>
                <w:ilvl w:val="1"/>
                <w:numId w:val="6"/>
              </w:numPr>
            </w:pPr>
            <w:r w:rsidRPr="00873006">
              <w:t>Comment</w:t>
            </w:r>
          </w:p>
          <w:p w:rsidR="00596350" w:rsidRPr="00873006" w:rsidRDefault="00596350" w:rsidP="00596350">
            <w:pPr>
              <w:pStyle w:val="ListParagraph"/>
              <w:numPr>
                <w:ilvl w:val="0"/>
                <w:numId w:val="6"/>
              </w:numPr>
            </w:pPr>
            <w:r w:rsidRPr="00873006">
              <w:t xml:space="preserve">The user issues the ‘confirm’ command (see Alt 4, Ex 4). The timeslot is </w:t>
            </w:r>
            <w:proofErr w:type="spellStart"/>
            <w:r w:rsidRPr="00873006">
              <w:t>commited</w:t>
            </w:r>
            <w:proofErr w:type="spellEnd"/>
            <w:r w:rsidRPr="00873006">
              <w:t xml:space="preserve"> to the system. A confirmation displays, and the ‘Edit Availability’ webpage is shown.</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lastRenderedPageBreak/>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rFonts w:ascii="Century Gothic" w:hAnsi="Century Gothic"/>
                <w:color w:val="auto"/>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r>
            <w:r w:rsidRPr="00873006">
              <w:rPr>
                <w:rFonts w:ascii="Century Gothic" w:hAnsi="Century Gothic"/>
                <w:color w:val="auto"/>
              </w:rPr>
              <w:t>Ex 2) If any of the required fields is not filled in with a valid value, the ‘confirm’ command shall be disabled.</w:t>
            </w:r>
          </w:p>
          <w:p w:rsidR="00596350" w:rsidRPr="00873006" w:rsidRDefault="00596350" w:rsidP="009B4BB4">
            <w:pPr>
              <w:pStyle w:val="JEFFLectureNotes"/>
              <w:rPr>
                <w:rFonts w:ascii="Century Gothic" w:hAnsi="Century Gothic"/>
                <w:color w:val="auto"/>
              </w:rPr>
            </w:pPr>
            <w:r w:rsidRPr="00873006">
              <w:rPr>
                <w:rFonts w:ascii="Century Gothic" w:hAnsi="Century Gothic"/>
                <w:color w:val="auto"/>
              </w:rPr>
              <w:t>Ex 2a) If the specified date is prior to today’s date, the ‘confirm’ command shall be disabled.</w:t>
            </w:r>
          </w:p>
          <w:p w:rsidR="00596350" w:rsidRPr="00873006" w:rsidRDefault="00596350" w:rsidP="009B4BB4">
            <w:pPr>
              <w:pStyle w:val="JEFFLectureNotes"/>
              <w:rPr>
                <w:rFonts w:ascii="Century Gothic" w:hAnsi="Century Gothic"/>
                <w:color w:val="auto"/>
              </w:rPr>
            </w:pPr>
            <w:r w:rsidRPr="00873006">
              <w:rPr>
                <w:rFonts w:ascii="Century Gothic" w:hAnsi="Century Gothic"/>
                <w:color w:val="auto"/>
              </w:rPr>
              <w:t xml:space="preserve">Ex 2c) If the </w:t>
            </w:r>
            <w:proofErr w:type="spellStart"/>
            <w:r w:rsidRPr="00873006">
              <w:rPr>
                <w:rFonts w:ascii="Century Gothic" w:hAnsi="Century Gothic"/>
                <w:color w:val="auto"/>
              </w:rPr>
              <w:t>EndTime</w:t>
            </w:r>
            <w:proofErr w:type="spellEnd"/>
            <w:r w:rsidRPr="00873006">
              <w:rPr>
                <w:rFonts w:ascii="Century Gothic" w:hAnsi="Century Gothic"/>
                <w:color w:val="auto"/>
              </w:rPr>
              <w:t xml:space="preserve"> is earlier in the day than the </w:t>
            </w:r>
            <w:proofErr w:type="spellStart"/>
            <w:r w:rsidRPr="00873006">
              <w:rPr>
                <w:rFonts w:ascii="Century Gothic" w:hAnsi="Century Gothic"/>
                <w:color w:val="auto"/>
              </w:rPr>
              <w:t>StartTime</w:t>
            </w:r>
            <w:proofErr w:type="spellEnd"/>
            <w:r w:rsidRPr="00873006">
              <w:rPr>
                <w:rFonts w:ascii="Century Gothic" w:hAnsi="Century Gothic"/>
                <w:color w:val="auto"/>
              </w:rPr>
              <w:t xml:space="preserve"> (e.g. </w:t>
            </w:r>
            <w:proofErr w:type="spellStart"/>
            <w:r w:rsidRPr="00873006">
              <w:rPr>
                <w:rFonts w:ascii="Century Gothic" w:hAnsi="Century Gothic"/>
                <w:color w:val="auto"/>
              </w:rPr>
              <w:t>StartTime</w:t>
            </w:r>
            <w:proofErr w:type="spellEnd"/>
            <w:r w:rsidRPr="00873006">
              <w:rPr>
                <w:rFonts w:ascii="Century Gothic" w:hAnsi="Century Gothic"/>
                <w:color w:val="auto"/>
              </w:rPr>
              <w:t xml:space="preserve"> is 1:15 PM and </w:t>
            </w:r>
            <w:proofErr w:type="spellStart"/>
            <w:r w:rsidRPr="00873006">
              <w:rPr>
                <w:rFonts w:ascii="Century Gothic" w:hAnsi="Century Gothic"/>
                <w:color w:val="auto"/>
              </w:rPr>
              <w:t>EndTime</w:t>
            </w:r>
            <w:proofErr w:type="spellEnd"/>
            <w:r w:rsidRPr="00873006">
              <w:rPr>
                <w:rFonts w:ascii="Century Gothic" w:hAnsi="Century Gothic"/>
                <w:color w:val="auto"/>
              </w:rPr>
              <w:t xml:space="preserve"> is 1:00 PM), the ‘confirm’ command shall be disabled.</w:t>
            </w:r>
          </w:p>
          <w:p w:rsidR="00596350" w:rsidRPr="00873006" w:rsidRDefault="00596350" w:rsidP="009B4BB4">
            <w:pPr>
              <w:pStyle w:val="JEFFLectureNotes"/>
              <w:rPr>
                <w:rFonts w:ascii="Century Gothic" w:hAnsi="Century Gothic"/>
                <w:color w:val="auto"/>
              </w:rPr>
            </w:pPr>
            <w:r w:rsidRPr="00873006">
              <w:rPr>
                <w:rFonts w:ascii="Century Gothic" w:hAnsi="Century Gothic"/>
                <w:color w:val="auto"/>
              </w:rPr>
              <w:t>Alt 4) The user issues the ‘cancel’ command. A confirmation indicates no changes are made to the system, and the ‘Edit Availability’ webpage is shown.</w:t>
            </w:r>
          </w:p>
          <w:p w:rsidR="00596350" w:rsidRPr="00873006" w:rsidRDefault="00596350" w:rsidP="009B4BB4">
            <w:pPr>
              <w:pStyle w:val="JEFFLectureNotes"/>
              <w:rPr>
                <w:rFonts w:ascii="Century Gothic" w:hAnsi="Century Gothic"/>
                <w:color w:val="auto"/>
              </w:rPr>
            </w:pPr>
            <w:r w:rsidRPr="00873006">
              <w:rPr>
                <w:rFonts w:ascii="Century Gothic" w:hAnsi="Century Gothic"/>
                <w:color w:val="auto"/>
              </w:rPr>
              <w:t xml:space="preserve">Ex 4) If the specified reoccurring availability timeslot overlaps with another exceptional availability timeslot, the system shall report an error indicating the conflicting timeslot(s). The timeslot shall not be saved. The same form shall be displayed again. </w:t>
            </w:r>
          </w:p>
        </w:tc>
      </w:tr>
    </w:tbl>
    <w:p w:rsidR="00596350" w:rsidRPr="00873006" w:rsidRDefault="00596350" w:rsidP="00596350">
      <w:pPr>
        <w:pStyle w:val="JEFFLectureNotes"/>
        <w:rPr>
          <w:color w:val="auto"/>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Volunteer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16a-3</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Modify a ‘reoccurring availability’ timeslot (The system shall allow a volunteer to enter the days and times they are available to volunteer)</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volunteer, I want to indicate my availability by specifying a time when I am/am not available.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has logged in. </w:t>
            </w:r>
          </w:p>
          <w:p w:rsidR="00596350" w:rsidRPr="00873006" w:rsidRDefault="00596350" w:rsidP="009B4BB4">
            <w:r w:rsidRPr="00873006">
              <w:t>User is a volunteer.</w:t>
            </w:r>
          </w:p>
          <w:p w:rsidR="00596350" w:rsidRPr="00873006" w:rsidRDefault="00596350" w:rsidP="009B4BB4">
            <w:r w:rsidRPr="00873006">
              <w:t>User has navigated to the ‘Edit Availability’ webpage</w:t>
            </w:r>
          </w:p>
          <w:p w:rsidR="00596350" w:rsidRPr="00873006" w:rsidRDefault="00596350" w:rsidP="009B4BB4">
            <w:r w:rsidRPr="00873006">
              <w:t>At least one ‘reoccurring availability’ timeslot exists for this user</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r w:rsidRPr="00873006">
              <w:t>An availability timeslot for this user is saved to the system</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r w:rsidRPr="00873006">
              <w:t>16a-2</w:t>
            </w:r>
          </w:p>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issues the ‘modify reoccurring availability timeslot’ command.</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7"/>
              </w:numPr>
            </w:pPr>
            <w:r w:rsidRPr="00873006">
              <w:t>The user selects an existing reoccurring availability timeslot.</w:t>
            </w:r>
          </w:p>
          <w:p w:rsidR="00596350" w:rsidRPr="00873006" w:rsidRDefault="00596350" w:rsidP="00596350">
            <w:pPr>
              <w:pStyle w:val="ListParagraph"/>
              <w:numPr>
                <w:ilvl w:val="0"/>
                <w:numId w:val="7"/>
              </w:numPr>
            </w:pPr>
            <w:r w:rsidRPr="00873006">
              <w:t>The user issues the ‘modify reoccurring availability timeslot’ command. A form appears.</w:t>
            </w:r>
          </w:p>
          <w:p w:rsidR="00596350" w:rsidRPr="00873006" w:rsidRDefault="00596350" w:rsidP="00596350">
            <w:pPr>
              <w:pStyle w:val="ListParagraph"/>
              <w:numPr>
                <w:ilvl w:val="0"/>
                <w:numId w:val="7"/>
              </w:numPr>
            </w:pPr>
            <w:r w:rsidRPr="00873006">
              <w:t>&lt;Follow steps 2-4 in 16a-1&gt;</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lastRenderedPageBreak/>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rFonts w:ascii="Century Gothic" w:hAnsi="Century Gothic"/>
                <w:color w:val="auto"/>
              </w:rPr>
            </w:pPr>
            <w:r w:rsidRPr="00873006">
              <w:rPr>
                <w:b/>
                <w:color w:val="auto"/>
                <w:sz w:val="24"/>
              </w:rPr>
              <w:t>Alternative/Exception flows:</w:t>
            </w:r>
          </w:p>
        </w:tc>
      </w:tr>
    </w:tbl>
    <w:p w:rsidR="00596350" w:rsidRPr="00873006" w:rsidRDefault="00596350" w:rsidP="00596350">
      <w:pPr>
        <w:pStyle w:val="JEFFLectureNotes"/>
        <w:rPr>
          <w:color w:val="auto"/>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Volunteer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16a-4</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Modify an ‘exceptional availability’ timeslot (The system shall allow a volunteer to enter the days and times they are available to volunteer)</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volunteer, I want to indicate my availability by specifying a time when I am/am not available.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has logged in. </w:t>
            </w:r>
          </w:p>
          <w:p w:rsidR="00596350" w:rsidRPr="00873006" w:rsidRDefault="00596350" w:rsidP="009B4BB4">
            <w:r w:rsidRPr="00873006">
              <w:t>User is a volunteer.</w:t>
            </w:r>
          </w:p>
          <w:p w:rsidR="00596350" w:rsidRPr="00873006" w:rsidRDefault="00596350" w:rsidP="009B4BB4">
            <w:r w:rsidRPr="00873006">
              <w:t>User has navigated to the ‘Edit Availability’ webpage</w:t>
            </w:r>
          </w:p>
          <w:p w:rsidR="00596350" w:rsidRPr="00873006" w:rsidRDefault="00596350" w:rsidP="009B4BB4">
            <w:r w:rsidRPr="00873006">
              <w:t>At least one ‘exceptional availability’ timeslot exists for this user</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r w:rsidRPr="00873006">
              <w:t>An availability timeslot for this user is saved to the system</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r w:rsidRPr="00873006">
              <w:t>16a-2</w:t>
            </w:r>
          </w:p>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issues the ‘modify exceptional availability timeslot’ command.</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8"/>
              </w:numPr>
            </w:pPr>
            <w:r w:rsidRPr="00873006">
              <w:t>The user selects an existing exceptional availability timeslot.</w:t>
            </w:r>
          </w:p>
          <w:p w:rsidR="00596350" w:rsidRPr="00873006" w:rsidRDefault="00596350" w:rsidP="00596350">
            <w:pPr>
              <w:pStyle w:val="ListParagraph"/>
              <w:numPr>
                <w:ilvl w:val="0"/>
                <w:numId w:val="8"/>
              </w:numPr>
            </w:pPr>
            <w:r w:rsidRPr="00873006">
              <w:t>The user issues the ‘modify exceptional availability timeslot’ command. A form appears.</w:t>
            </w:r>
          </w:p>
          <w:p w:rsidR="00596350" w:rsidRPr="00873006" w:rsidRDefault="00596350" w:rsidP="00596350">
            <w:pPr>
              <w:pStyle w:val="ListParagraph"/>
              <w:numPr>
                <w:ilvl w:val="0"/>
                <w:numId w:val="8"/>
              </w:numPr>
            </w:pPr>
            <w:r w:rsidRPr="00873006">
              <w:t>&lt;Follow steps 2-4 in 16a-2&gt;</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rFonts w:ascii="Century Gothic" w:hAnsi="Century Gothic"/>
                <w:color w:val="auto"/>
              </w:rPr>
            </w:pPr>
            <w:r w:rsidRPr="00873006">
              <w:rPr>
                <w:b/>
                <w:color w:val="auto"/>
                <w:sz w:val="24"/>
              </w:rPr>
              <w:t>Alternative/Exception flows:</w:t>
            </w:r>
          </w:p>
        </w:tc>
      </w:tr>
    </w:tbl>
    <w:p w:rsidR="00596350" w:rsidRPr="00873006" w:rsidRDefault="00596350" w:rsidP="00596350">
      <w:pPr>
        <w:pStyle w:val="JEFFLectureNotes"/>
        <w:rPr>
          <w:color w:val="auto"/>
        </w:rPr>
      </w:pPr>
    </w:p>
    <w:p w:rsidR="00596350" w:rsidRPr="00873006" w:rsidRDefault="00596350" w:rsidP="00596350">
      <w:pPr>
        <w:pStyle w:val="JEFFLectureNotes"/>
        <w:rPr>
          <w:color w:val="auto"/>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Volunteer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16a-5</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Delete a ‘reoccurring availability’ timeslot (The system shall allow a volunteer to enter the days and times they are available to volunteer)</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lastRenderedPageBreak/>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volunteer, I want to indicate my availability by specifying a time when I am/am not available.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has logged in. </w:t>
            </w:r>
          </w:p>
          <w:p w:rsidR="00596350" w:rsidRPr="00873006" w:rsidRDefault="00596350" w:rsidP="009B4BB4">
            <w:r w:rsidRPr="00873006">
              <w:t>User is a volunteer.</w:t>
            </w:r>
          </w:p>
          <w:p w:rsidR="00596350" w:rsidRPr="00873006" w:rsidRDefault="00596350" w:rsidP="009B4BB4">
            <w:r w:rsidRPr="00873006">
              <w:t>User has navigated to the ‘Edit Availability’ webpage</w:t>
            </w:r>
          </w:p>
          <w:p w:rsidR="00596350" w:rsidRPr="00873006" w:rsidRDefault="00596350" w:rsidP="009B4BB4">
            <w:r w:rsidRPr="00873006">
              <w:t>At least one ‘reoccurring availability’ timeslot exists for this user</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r w:rsidRPr="00873006">
              <w:t>An availability timeslot for this user is saved to the system</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issues the ‘modify reoccurring availability timeslot’ command.</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9"/>
              </w:numPr>
            </w:pPr>
            <w:r w:rsidRPr="00873006">
              <w:t>The user selects an existing reoccurring availability timeslot.</w:t>
            </w:r>
          </w:p>
          <w:p w:rsidR="00596350" w:rsidRPr="00873006" w:rsidRDefault="00596350" w:rsidP="00596350">
            <w:pPr>
              <w:pStyle w:val="ListParagraph"/>
              <w:numPr>
                <w:ilvl w:val="0"/>
                <w:numId w:val="9"/>
              </w:numPr>
            </w:pPr>
            <w:r w:rsidRPr="00873006">
              <w:t>The user issues the ‘delete reoccurring availability timeslot’ command. A confirmation prompt appears.</w:t>
            </w:r>
          </w:p>
          <w:p w:rsidR="00596350" w:rsidRPr="00873006" w:rsidRDefault="00596350" w:rsidP="00596350">
            <w:pPr>
              <w:pStyle w:val="ListParagraph"/>
              <w:numPr>
                <w:ilvl w:val="0"/>
                <w:numId w:val="9"/>
              </w:numPr>
            </w:pPr>
            <w:r w:rsidRPr="00873006">
              <w:t>The user confirms the prompt. The selected timeslot is removed from the system. A confirmation displays, and the ‘Edit Availability’ webpage is shown. (see Alt 3)</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b/>
                <w:color w:val="auto"/>
                <w:sz w:val="24"/>
              </w:rPr>
            </w:pPr>
            <w:r w:rsidRPr="00873006">
              <w:rPr>
                <w:b/>
                <w:color w:val="auto"/>
                <w:sz w:val="24"/>
              </w:rPr>
              <w:t>Alternative/Exception flows:</w:t>
            </w:r>
          </w:p>
          <w:p w:rsidR="00596350" w:rsidRPr="00873006" w:rsidRDefault="00596350" w:rsidP="009B4BB4">
            <w:r w:rsidRPr="00873006">
              <w:t>Alt 3) The user cancels the prompt. No changes are made to the system. A confirmation displays, and the ‘Edit Availability’ webpage is shown.</w:t>
            </w:r>
          </w:p>
        </w:tc>
      </w:tr>
    </w:tbl>
    <w:p w:rsidR="00596350" w:rsidRPr="00873006" w:rsidRDefault="00596350" w:rsidP="00596350">
      <w:pPr>
        <w:pStyle w:val="JEFFLectureNotes"/>
        <w:rPr>
          <w:color w:val="auto"/>
        </w:rPr>
      </w:pPr>
    </w:p>
    <w:p w:rsidR="00596350" w:rsidRPr="00873006" w:rsidRDefault="00596350" w:rsidP="00596350">
      <w:pPr>
        <w:pStyle w:val="JEFFLectureNotes"/>
        <w:rPr>
          <w:color w:val="auto"/>
        </w:rPr>
      </w:pPr>
    </w:p>
    <w:p w:rsidR="00596350" w:rsidRPr="00873006" w:rsidRDefault="00596350" w:rsidP="00596350">
      <w:pPr>
        <w:pStyle w:val="JEFFLectureNotes"/>
        <w:rPr>
          <w:color w:val="auto"/>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Volunteer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16a-6</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Delete an ‘exceptional availability’ timeslot (The system shall allow a volunteer to enter the days and times they are available to volunteer)</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r w:rsidRPr="00873006">
              <w:t>As a volunteer, I want to indicate my availability by specifying a time when I am/am not available.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has logged in. </w:t>
            </w:r>
          </w:p>
          <w:p w:rsidR="00596350" w:rsidRPr="00873006" w:rsidRDefault="00596350" w:rsidP="009B4BB4">
            <w:r w:rsidRPr="00873006">
              <w:t>User is a volunteer.</w:t>
            </w:r>
          </w:p>
          <w:p w:rsidR="00596350" w:rsidRPr="00873006" w:rsidRDefault="00596350" w:rsidP="009B4BB4">
            <w:r w:rsidRPr="00873006">
              <w:t>User has navigated to the ‘Edit Availability’ webpage</w:t>
            </w:r>
          </w:p>
          <w:p w:rsidR="00596350" w:rsidRPr="00873006" w:rsidRDefault="00596350" w:rsidP="009B4BB4">
            <w:r w:rsidRPr="00873006">
              <w:t>At least one ‘exceptional availability’ timeslot exists for this user</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r w:rsidRPr="00873006">
              <w:t>An availability timeslot for this user is saved to the system</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lastRenderedPageBreak/>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issues the ‘modify exceptional availability timeslot’ command.</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10"/>
              </w:numPr>
            </w:pPr>
            <w:r w:rsidRPr="00873006">
              <w:t>The user selects an existing exceptional availability timeslot.</w:t>
            </w:r>
          </w:p>
          <w:p w:rsidR="00596350" w:rsidRPr="00873006" w:rsidRDefault="00596350" w:rsidP="00596350">
            <w:pPr>
              <w:pStyle w:val="ListParagraph"/>
              <w:numPr>
                <w:ilvl w:val="0"/>
                <w:numId w:val="10"/>
              </w:numPr>
            </w:pPr>
            <w:r w:rsidRPr="00873006">
              <w:t>The user issues the ‘delete exceptional availability timeslot’ command. A confirmation prompt appears.</w:t>
            </w:r>
          </w:p>
          <w:p w:rsidR="00596350" w:rsidRPr="00873006" w:rsidRDefault="00596350" w:rsidP="00596350">
            <w:pPr>
              <w:pStyle w:val="ListParagraph"/>
              <w:numPr>
                <w:ilvl w:val="0"/>
                <w:numId w:val="10"/>
              </w:numPr>
            </w:pPr>
            <w:r w:rsidRPr="00873006">
              <w:t>The user confirms the prompt. The selected timeslot is removed from the system. A confirmation displays, and the ‘Edit Availability’ webpage is shown. (see Alt 3)</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b/>
                <w:color w:val="auto"/>
                <w:sz w:val="24"/>
              </w:rPr>
            </w:pPr>
            <w:r w:rsidRPr="00873006">
              <w:rPr>
                <w:b/>
                <w:color w:val="auto"/>
                <w:sz w:val="24"/>
              </w:rPr>
              <w:t>Alternative/Exception flows:</w:t>
            </w:r>
          </w:p>
          <w:p w:rsidR="00596350" w:rsidRPr="00873006" w:rsidRDefault="00596350" w:rsidP="009B4BB4">
            <w:r w:rsidRPr="00873006">
              <w:t>Alt 3) The user cancels the prompt. No changes are made to the system. A confirmation displays, and the ‘Edit Availability’ webpage is shown.</w:t>
            </w:r>
          </w:p>
        </w:tc>
      </w:tr>
    </w:tbl>
    <w:p w:rsidR="00596350" w:rsidRPr="00873006" w:rsidRDefault="00596350" w:rsidP="00596350">
      <w:pPr>
        <w:pStyle w:val="JEFFLectureNotes"/>
        <w:rPr>
          <w:color w:val="auto"/>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Volunteer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17</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View Scheduled Timeslots</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9B4BB4" w:rsidP="009B4BB4">
            <w:r>
              <w:t>A volunteer should</w:t>
            </w:r>
            <w:ins w:id="0" w:author="Chad Branton" w:date="2014-01-22T18:00:00Z">
              <w:r>
                <w:t xml:space="preserve"> </w:t>
              </w:r>
            </w:ins>
            <w:ins w:id="1" w:author="Chad Branton" w:date="2014-01-22T18:01:00Z">
              <w:r>
                <w:t xml:space="preserve">be able to view </w:t>
              </w:r>
            </w:ins>
            <w:ins w:id="2" w:author="Chad Branton" w:date="2014-01-22T18:02:00Z">
              <w:r>
                <w:t>the timeslots of their schedule.</w:t>
              </w:r>
            </w:ins>
            <w:ins w:id="3" w:author="Chad Branton" w:date="2014-01-22T18:01:00Z">
              <w:r>
                <w:t xml:space="preserve"> </w:t>
              </w:r>
            </w:ins>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has logged in. </w:t>
            </w:r>
          </w:p>
          <w:p w:rsidR="00596350" w:rsidRPr="00873006" w:rsidRDefault="00596350" w:rsidP="009B4BB4">
            <w:r w:rsidRPr="00873006">
              <w:t>User is a volunteer.</w:t>
            </w:r>
          </w:p>
          <w:p w:rsidR="00596350" w:rsidRPr="00873006" w:rsidRDefault="00596350" w:rsidP="009B4BB4">
            <w:r w:rsidRPr="00873006">
              <w:t>User has navigated to the ‘View Volunteer Schedule’ webpage</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navigates to the ‘View Volunteer Schedule’ webpage</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11"/>
              </w:numPr>
            </w:pPr>
            <w:r w:rsidRPr="00873006">
              <w:t>The schedule displays all scheduled timeslots assigned to this user.</w:t>
            </w:r>
          </w:p>
          <w:p w:rsidR="00596350" w:rsidRPr="00873006" w:rsidRDefault="00596350" w:rsidP="009B4BB4">
            <w:pPr>
              <w:pStyle w:val="ListParagraph"/>
            </w:pPr>
            <w:r w:rsidRPr="00873006">
              <w:t>&lt;TODO: A UI prototype is really important here&gt;</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b/>
                <w:color w:val="auto"/>
                <w:sz w:val="24"/>
              </w:rPr>
            </w:pPr>
            <w:r w:rsidRPr="00873006">
              <w:rPr>
                <w:b/>
                <w:color w:val="auto"/>
                <w:sz w:val="24"/>
              </w:rPr>
              <w:t>Alternative/Exception flows:</w:t>
            </w:r>
          </w:p>
          <w:p w:rsidR="00596350" w:rsidRPr="00873006" w:rsidRDefault="00596350" w:rsidP="009B4BB4"/>
        </w:tc>
      </w:tr>
    </w:tbl>
    <w:p w:rsidR="00596350" w:rsidRDefault="00596350" w:rsidP="00596350">
      <w:pPr>
        <w:rPr>
          <w:ins w:id="4" w:author="Chad Branton" w:date="2014-01-22T18:03:00Z"/>
        </w:rPr>
      </w:pPr>
    </w:p>
    <w:p w:rsidR="009B4BB4" w:rsidRDefault="009B4BB4" w:rsidP="00596350">
      <w:pPr>
        <w:rPr>
          <w:ins w:id="5" w:author="Chad Branton" w:date="2014-01-22T18:03:00Z"/>
        </w:rPr>
      </w:pPr>
    </w:p>
    <w:p w:rsidR="009B4BB4" w:rsidRDefault="009B4BB4" w:rsidP="00596350">
      <w:pPr>
        <w:rPr>
          <w:ins w:id="6" w:author="Chad Branton" w:date="2014-01-22T18:03:00Z"/>
        </w:rPr>
      </w:pPr>
    </w:p>
    <w:p w:rsidR="009B4BB4" w:rsidRDefault="009B4BB4" w:rsidP="00596350">
      <w:pPr>
        <w:rPr>
          <w:ins w:id="7" w:author="Chad Branton" w:date="2014-01-22T18:03:00Z"/>
        </w:rPr>
      </w:pPr>
    </w:p>
    <w:p w:rsidR="009B4BB4" w:rsidRPr="00873006" w:rsidRDefault="009B4BB4" w:rsidP="00596350"/>
    <w:p w:rsidR="00596350" w:rsidRPr="00873006" w:rsidRDefault="00596350" w:rsidP="00596350"/>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lastRenderedPageBreak/>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Volunteer, Administrator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17a</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Modify availability (confirm)</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del w:id="8" w:author="Chad Branton" w:date="2014-01-22T18:05:00Z">
              <w:r w:rsidRPr="00873006" w:rsidDel="009B4BB4">
                <w:delText>As a volunteer, I want to confirm that I am available for the scheduled timeslots I have been assigned.</w:delText>
              </w:r>
            </w:del>
            <w:ins w:id="9" w:author="Chad Branton" w:date="2014-01-22T18:05:00Z">
              <w:r w:rsidR="009B4BB4">
                <w:t>Volunteers should be able to confirm availability.</w:t>
              </w:r>
            </w:ins>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w:t>
            </w:r>
            <w:del w:id="10" w:author="Chad Branton" w:date="2014-01-22T18:06:00Z">
              <w:r w:rsidRPr="00873006" w:rsidDel="009B4BB4">
                <w:delText xml:space="preserve">has </w:delText>
              </w:r>
            </w:del>
            <w:r w:rsidRPr="00873006">
              <w:t xml:space="preserve">logged in. </w:t>
            </w:r>
          </w:p>
          <w:p w:rsidR="00596350" w:rsidRPr="00873006" w:rsidRDefault="00596350" w:rsidP="009B4BB4">
            <w:r w:rsidRPr="00873006">
              <w:t>User is a volunteer.</w:t>
            </w:r>
          </w:p>
          <w:p w:rsidR="00596350" w:rsidRPr="00873006" w:rsidRDefault="00596350" w:rsidP="009B4BB4">
            <w:r w:rsidRPr="00873006">
              <w:t>User has navigated to the ‘View Volunteer Schedule’ webpage</w:t>
            </w:r>
          </w:p>
          <w:p w:rsidR="00596350" w:rsidRPr="00873006" w:rsidRDefault="00596350" w:rsidP="009B4BB4">
            <w:r w:rsidRPr="00873006">
              <w:t>At least one scheduled timeslot exists for this user</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9B4BB4" w:rsidP="009B4BB4">
            <w:ins w:id="11" w:author="Chad Branton" w:date="2014-01-22T18:06:00Z">
              <w:r>
                <w:t>Volunteer’s schedule is confirmed.</w:t>
              </w:r>
            </w:ins>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selects a timeslot and issues the ‘confirm timeslot’ command</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11"/>
              </w:numPr>
            </w:pPr>
            <w:r w:rsidRPr="00873006">
              <w:t>The user selects an existing timeslot.</w:t>
            </w:r>
          </w:p>
          <w:p w:rsidR="00596350" w:rsidRPr="00873006" w:rsidRDefault="00596350" w:rsidP="00596350">
            <w:pPr>
              <w:pStyle w:val="ListParagraph"/>
              <w:numPr>
                <w:ilvl w:val="0"/>
                <w:numId w:val="11"/>
              </w:numPr>
            </w:pPr>
            <w:r w:rsidRPr="00873006">
              <w:t>The user issues the ‘confirm timeslot’ command. A checkbox associated with the timeslot is checked to indicate the user has confirmed. (See Alt 1)</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b/>
                <w:color w:val="auto"/>
                <w:sz w:val="24"/>
              </w:rPr>
            </w:pPr>
            <w:r w:rsidRPr="00873006">
              <w:rPr>
                <w:b/>
                <w:color w:val="auto"/>
                <w:sz w:val="24"/>
              </w:rPr>
              <w:t>Alternative/Exception flows:</w:t>
            </w:r>
          </w:p>
          <w:p w:rsidR="00596350" w:rsidRPr="00873006" w:rsidRDefault="00596350" w:rsidP="009B4BB4">
            <w:r w:rsidRPr="00873006">
              <w:t>Alt 1) If the timeslot has already been confirmed, issuing the ‘confirm timeslot’ command will toggle the timeslot back to unconfirmed. The associated checkbox is unchecked.</w:t>
            </w:r>
          </w:p>
        </w:tc>
      </w:tr>
    </w:tbl>
    <w:p w:rsidR="00596350" w:rsidRPr="00873006" w:rsidRDefault="00596350" w:rsidP="00596350">
      <w:pPr>
        <w:rPr>
          <w:rFonts w:ascii="Tahoma" w:eastAsia="Times New Roman" w:hAnsi="Tahoma" w:cs="Times New Roman"/>
          <w:szCs w:val="20"/>
        </w:rPr>
      </w:pPr>
      <w:r w:rsidRPr="00873006">
        <w:br w:type="page"/>
      </w: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b/>
                <w:color w:val="auto"/>
                <w:sz w:val="24"/>
              </w:rPr>
            </w:pPr>
            <w:r w:rsidRPr="00873006">
              <w:rPr>
                <w:i/>
                <w:color w:val="auto"/>
                <w:sz w:val="24"/>
              </w:rPr>
              <w:lastRenderedPageBreak/>
              <w:t>Insert the use-case diagram here</w:t>
            </w:r>
          </w:p>
        </w:tc>
      </w:tr>
      <w:tr w:rsidR="00873006" w:rsidRPr="00873006" w:rsidTr="009B4BB4">
        <w:trPr>
          <w:trHeight w:val="368"/>
        </w:trPr>
        <w:tc>
          <w:tcPr>
            <w:tcW w:w="10728" w:type="dxa"/>
            <w:gridSpan w:val="5"/>
            <w:shd w:val="clear" w:color="auto" w:fill="FFFFFF"/>
          </w:tcPr>
          <w:p w:rsidR="00596350" w:rsidRPr="00873006" w:rsidRDefault="00596350" w:rsidP="009B4BB4">
            <w:pPr>
              <w:pStyle w:val="JEFFLectureNotes"/>
              <w:rPr>
                <w:i/>
                <w:color w:val="auto"/>
                <w:sz w:val="24"/>
              </w:rPr>
            </w:pPr>
            <w:r w:rsidRPr="00873006">
              <w:rPr>
                <w:i/>
                <w:color w:val="auto"/>
                <w:sz w:val="24"/>
              </w:rPr>
              <w:t>Insert the UI prototype screenshot here</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Product title:</w:t>
            </w:r>
            <w:r w:rsidRPr="00873006">
              <w:rPr>
                <w:b/>
                <w:color w:val="auto"/>
                <w:sz w:val="24"/>
              </w:rPr>
              <w:br/>
            </w:r>
            <w:r w:rsidRPr="00873006">
              <w:rPr>
                <w:rFonts w:ascii="Century Gothic" w:hAnsi="Century Gothic"/>
                <w:color w:val="auto"/>
              </w:rPr>
              <w:t>Jonesborough Farmers Market</w:t>
            </w:r>
          </w:p>
        </w:tc>
        <w:tc>
          <w:tcPr>
            <w:tcW w:w="6123"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Product version:</w:t>
            </w:r>
            <w:r w:rsidRPr="00873006">
              <w:rPr>
                <w:b/>
                <w:color w:val="auto"/>
                <w:sz w:val="24"/>
              </w:rPr>
              <w:br/>
            </w:r>
            <w:r w:rsidRPr="00873006">
              <w:rPr>
                <w:rFonts w:ascii="Century Gothic" w:hAnsi="Century Gothic"/>
                <w:color w:val="auto"/>
              </w:rPr>
              <w:t>1.0</w:t>
            </w:r>
          </w:p>
        </w:tc>
      </w:tr>
      <w:tr w:rsidR="00873006" w:rsidRPr="00873006" w:rsidTr="009B4BB4">
        <w:trPr>
          <w:trHeight w:val="368"/>
        </w:trPr>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rFonts w:ascii="Century Gothic" w:hAnsi="Century Gothic"/>
                <w:color w:val="auto"/>
              </w:rPr>
              <w:t>Volunteer, Administrator</w:t>
            </w:r>
          </w:p>
        </w:tc>
        <w:tc>
          <w:tcPr>
            <w:tcW w:w="1400" w:type="dxa"/>
            <w:shd w:val="clear" w:color="auto" w:fill="FFFFFF"/>
          </w:tcPr>
          <w:p w:rsidR="00596350" w:rsidRPr="00873006" w:rsidRDefault="0059635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rFonts w:ascii="Century Gothic" w:hAnsi="Century Gothic"/>
                <w:color w:val="auto"/>
              </w:rPr>
              <w:t>17b</w:t>
            </w:r>
          </w:p>
        </w:tc>
        <w:tc>
          <w:tcPr>
            <w:tcW w:w="4723" w:type="dxa"/>
            <w:shd w:val="clear" w:color="auto" w:fill="FFFFFF"/>
          </w:tcPr>
          <w:p w:rsidR="00596350" w:rsidRPr="00873006" w:rsidRDefault="00596350" w:rsidP="009B4BB4">
            <w:pPr>
              <w:pStyle w:val="JEFFLectureNotes"/>
              <w:rPr>
                <w:i/>
                <w:iCs/>
                <w:color w:val="auto"/>
                <w:sz w:val="24"/>
              </w:rPr>
            </w:pPr>
            <w:r w:rsidRPr="00873006">
              <w:rPr>
                <w:b/>
                <w:color w:val="auto"/>
                <w:sz w:val="24"/>
              </w:rPr>
              <w:t>Importance Level:</w:t>
            </w:r>
            <w:r w:rsidRPr="00873006">
              <w:rPr>
                <w:color w:val="auto"/>
                <w:sz w:val="24"/>
              </w:rPr>
              <w:t xml:space="preserve"> Medium</w:t>
            </w:r>
          </w:p>
        </w:tc>
      </w:tr>
      <w:tr w:rsidR="00873006" w:rsidRPr="00873006" w:rsidTr="009B4BB4">
        <w:tc>
          <w:tcPr>
            <w:tcW w:w="4605" w:type="dxa"/>
            <w:gridSpan w:val="3"/>
            <w:shd w:val="clear" w:color="auto" w:fill="FFFFFF"/>
          </w:tcPr>
          <w:p w:rsidR="00596350" w:rsidRPr="00873006" w:rsidRDefault="00596350" w:rsidP="009B4BB4">
            <w:pPr>
              <w:pStyle w:val="JEFFLectureNotes"/>
              <w:rPr>
                <w:b/>
                <w:color w:val="auto"/>
                <w:sz w:val="24"/>
              </w:rPr>
            </w:pPr>
            <w:r w:rsidRPr="00873006">
              <w:rPr>
                <w:b/>
                <w:color w:val="auto"/>
                <w:sz w:val="24"/>
              </w:rPr>
              <w:t xml:space="preserve">Use Case Name: </w:t>
            </w:r>
            <w:r w:rsidRPr="00873006">
              <w:rPr>
                <w:b/>
                <w:color w:val="auto"/>
                <w:sz w:val="24"/>
              </w:rPr>
              <w:br/>
            </w:r>
            <w:r w:rsidRPr="00873006">
              <w:rPr>
                <w:rFonts w:ascii="Century Gothic" w:hAnsi="Century Gothic"/>
                <w:color w:val="auto"/>
              </w:rPr>
              <w:t xml:space="preserve">Report a scheduling conflict </w:t>
            </w:r>
          </w:p>
        </w:tc>
        <w:tc>
          <w:tcPr>
            <w:tcW w:w="6123"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w:t>
            </w:r>
          </w:p>
        </w:tc>
      </w:tr>
      <w:tr w:rsidR="00873006" w:rsidRPr="00873006" w:rsidTr="009B4BB4">
        <w:trPr>
          <w:trHeight w:val="287"/>
        </w:trPr>
        <w:tc>
          <w:tcPr>
            <w:tcW w:w="3168" w:type="dxa"/>
            <w:gridSpan w:val="2"/>
            <w:shd w:val="clear" w:color="auto" w:fill="FFFFFF"/>
          </w:tcPr>
          <w:p w:rsidR="00596350" w:rsidRPr="00873006" w:rsidRDefault="0059635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Goal:</w:t>
            </w:r>
          </w:p>
        </w:tc>
        <w:tc>
          <w:tcPr>
            <w:tcW w:w="7560" w:type="dxa"/>
            <w:gridSpan w:val="3"/>
            <w:shd w:val="clear" w:color="auto" w:fill="FFFFFF"/>
          </w:tcPr>
          <w:p w:rsidR="00596350" w:rsidRPr="00873006" w:rsidRDefault="00596350" w:rsidP="009B4BB4">
            <w:del w:id="12" w:author="Chad Branton" w:date="2014-01-22T18:07:00Z">
              <w:r w:rsidRPr="00873006" w:rsidDel="009B4BB4">
                <w:delText>As a volunteer, I want to notify an administrator if one of my timeslots represents a potential scheduling conflict for me.</w:delText>
              </w:r>
            </w:del>
            <w:ins w:id="13" w:author="Chad Branton" w:date="2014-01-22T18:07:00Z">
              <w:r w:rsidR="009B4BB4">
                <w:t>Volunteers shall be able to report scheduling conflicts to his or her supervisor.</w:t>
              </w:r>
            </w:ins>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96350" w:rsidRPr="00873006" w:rsidRDefault="00596350" w:rsidP="009B4BB4">
            <w:r w:rsidRPr="00873006">
              <w:t xml:space="preserve">User is registered and </w:t>
            </w:r>
            <w:del w:id="14" w:author="Chad Branton" w:date="2014-01-22T18:08:00Z">
              <w:r w:rsidRPr="00873006" w:rsidDel="009B4BB4">
                <w:delText xml:space="preserve">has </w:delText>
              </w:r>
            </w:del>
            <w:r w:rsidRPr="00873006">
              <w:t xml:space="preserve">logged in. </w:t>
            </w:r>
          </w:p>
          <w:p w:rsidR="00596350" w:rsidRPr="00873006" w:rsidRDefault="00596350" w:rsidP="009B4BB4">
            <w:r w:rsidRPr="00873006">
              <w:t>User is a volunteer.</w:t>
            </w:r>
          </w:p>
          <w:p w:rsidR="00596350" w:rsidRPr="00873006" w:rsidRDefault="00596350" w:rsidP="009B4BB4">
            <w:r w:rsidRPr="00873006">
              <w:t>User has navigated to the ‘View Volunteer Schedule’ webpage</w:t>
            </w:r>
          </w:p>
          <w:p w:rsidR="00596350" w:rsidRPr="00873006" w:rsidRDefault="00596350" w:rsidP="009B4BB4">
            <w:r w:rsidRPr="00873006">
              <w:t>At least one scheduled timeslot exists for this user</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96350" w:rsidRPr="00873006" w:rsidRDefault="0059635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Extend:</w:t>
            </w:r>
          </w:p>
        </w:tc>
        <w:tc>
          <w:tcPr>
            <w:tcW w:w="7560" w:type="dxa"/>
            <w:gridSpan w:val="3"/>
            <w:shd w:val="clear" w:color="auto" w:fill="FFFFFF"/>
          </w:tcPr>
          <w:p w:rsidR="00596350" w:rsidRPr="00873006" w:rsidRDefault="00596350" w:rsidP="009B4BB4"/>
        </w:tc>
      </w:tr>
      <w:tr w:rsidR="00873006" w:rsidRPr="00873006" w:rsidTr="009B4BB4">
        <w:tc>
          <w:tcPr>
            <w:tcW w:w="804" w:type="dxa"/>
            <w:vMerge/>
            <w:shd w:val="clear" w:color="auto" w:fill="FFFFFF"/>
            <w:vAlign w:val="center"/>
          </w:tcPr>
          <w:p w:rsidR="00596350" w:rsidRPr="00873006" w:rsidRDefault="00596350" w:rsidP="009B4BB4">
            <w:pPr>
              <w:pStyle w:val="JEFFLectureNotes"/>
              <w:rPr>
                <w:color w:val="auto"/>
                <w:sz w:val="24"/>
              </w:rPr>
            </w:pPr>
          </w:p>
        </w:tc>
        <w:tc>
          <w:tcPr>
            <w:tcW w:w="2364" w:type="dxa"/>
            <w:shd w:val="clear" w:color="auto" w:fill="FFFFFF"/>
            <w:vAlign w:val="center"/>
          </w:tcPr>
          <w:p w:rsidR="00596350" w:rsidRPr="00873006" w:rsidRDefault="0059635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vMerge w:val="restart"/>
            <w:shd w:val="clear" w:color="auto" w:fill="FFFFFF"/>
          </w:tcPr>
          <w:p w:rsidR="00596350" w:rsidRPr="00873006" w:rsidRDefault="0059635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96350" w:rsidRPr="00873006" w:rsidRDefault="00596350" w:rsidP="009B4BB4">
            <w:r w:rsidRPr="00873006">
              <w:rPr>
                <w:b/>
              </w:rPr>
              <w:t>Trigger Type:</w:t>
            </w:r>
            <w:r w:rsidRPr="00873006">
              <w:t xml:space="preserve"> External: The user selects a timeslot and issues the ‘report conflict’ command</w:t>
            </w:r>
          </w:p>
        </w:tc>
      </w:tr>
      <w:tr w:rsidR="00873006" w:rsidRPr="00873006" w:rsidTr="009B4BB4">
        <w:tc>
          <w:tcPr>
            <w:tcW w:w="3168" w:type="dxa"/>
            <w:gridSpan w:val="2"/>
            <w:vMerge/>
            <w:shd w:val="clear" w:color="auto" w:fill="FFFFFF"/>
          </w:tcPr>
          <w:p w:rsidR="00596350" w:rsidRPr="00873006" w:rsidRDefault="00596350" w:rsidP="009B4BB4">
            <w:pPr>
              <w:pStyle w:val="JEFFLectureNotes"/>
              <w:rPr>
                <w:b/>
                <w:color w:val="auto"/>
                <w:sz w:val="24"/>
              </w:rPr>
            </w:pPr>
          </w:p>
        </w:tc>
        <w:tc>
          <w:tcPr>
            <w:tcW w:w="7560" w:type="dxa"/>
            <w:gridSpan w:val="3"/>
            <w:shd w:val="clear" w:color="auto" w:fill="FFFFFF"/>
          </w:tcPr>
          <w:p w:rsidR="00596350" w:rsidRPr="00873006" w:rsidRDefault="00596350" w:rsidP="009B4BB4"/>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96350" w:rsidRPr="00873006" w:rsidRDefault="00596350" w:rsidP="00596350">
            <w:pPr>
              <w:pStyle w:val="ListParagraph"/>
              <w:numPr>
                <w:ilvl w:val="0"/>
                <w:numId w:val="11"/>
              </w:numPr>
            </w:pPr>
            <w:r w:rsidRPr="00873006">
              <w:t>The user selects an existing timeslot.</w:t>
            </w:r>
          </w:p>
          <w:p w:rsidR="00596350" w:rsidRPr="00873006" w:rsidRDefault="00596350" w:rsidP="00596350">
            <w:pPr>
              <w:pStyle w:val="ListParagraph"/>
              <w:numPr>
                <w:ilvl w:val="0"/>
                <w:numId w:val="11"/>
              </w:numPr>
            </w:pPr>
            <w:r w:rsidRPr="00873006">
              <w:t>The user issues the ‘report conflict’ command. A form appears.</w:t>
            </w:r>
          </w:p>
          <w:p w:rsidR="00596350" w:rsidRPr="00873006" w:rsidRDefault="00596350" w:rsidP="00596350">
            <w:pPr>
              <w:pStyle w:val="ListParagraph"/>
              <w:numPr>
                <w:ilvl w:val="0"/>
                <w:numId w:val="11"/>
              </w:numPr>
            </w:pPr>
            <w:r w:rsidRPr="00873006">
              <w:t>The user specifies the following required field (see Alt 3):</w:t>
            </w:r>
          </w:p>
          <w:p w:rsidR="00596350" w:rsidRPr="00873006" w:rsidRDefault="00596350" w:rsidP="00596350">
            <w:pPr>
              <w:pStyle w:val="ListParagraph"/>
              <w:numPr>
                <w:ilvl w:val="1"/>
                <w:numId w:val="11"/>
              </w:numPr>
            </w:pPr>
            <w:r w:rsidRPr="00873006">
              <w:t>Reason &lt;Text&gt;</w:t>
            </w:r>
          </w:p>
          <w:p w:rsidR="00596350" w:rsidRPr="00873006" w:rsidRDefault="00596350" w:rsidP="00596350">
            <w:pPr>
              <w:pStyle w:val="ListParagraph"/>
              <w:numPr>
                <w:ilvl w:val="0"/>
                <w:numId w:val="11"/>
              </w:numPr>
            </w:pPr>
            <w:r w:rsidRPr="00873006">
              <w:t>The user issues the ‘confirm’ command (see Alt 4). The ‘Reason’ is sent as a message to the Administrators.</w:t>
            </w:r>
          </w:p>
        </w:tc>
      </w:tr>
      <w:tr w:rsidR="00873006" w:rsidRPr="00873006" w:rsidTr="009B4BB4">
        <w:tc>
          <w:tcPr>
            <w:tcW w:w="3168" w:type="dxa"/>
            <w:gridSpan w:val="2"/>
            <w:shd w:val="clear" w:color="auto" w:fill="FFFFFF"/>
          </w:tcPr>
          <w:p w:rsidR="00596350" w:rsidRPr="00873006" w:rsidRDefault="0059635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596350" w:rsidRPr="00873006" w:rsidRDefault="00596350" w:rsidP="009B4BB4"/>
        </w:tc>
      </w:tr>
      <w:tr w:rsidR="00873006" w:rsidRPr="00873006" w:rsidTr="009B4BB4">
        <w:trPr>
          <w:trHeight w:val="620"/>
        </w:trPr>
        <w:tc>
          <w:tcPr>
            <w:tcW w:w="10728" w:type="dxa"/>
            <w:gridSpan w:val="5"/>
            <w:shd w:val="clear" w:color="auto" w:fill="FFFFFF"/>
          </w:tcPr>
          <w:p w:rsidR="00596350" w:rsidRPr="00873006" w:rsidRDefault="00596350" w:rsidP="009B4BB4">
            <w:pPr>
              <w:pStyle w:val="JEFFLectureNotes"/>
              <w:rPr>
                <w:b/>
                <w:color w:val="auto"/>
                <w:sz w:val="24"/>
              </w:rPr>
            </w:pPr>
            <w:r w:rsidRPr="00873006">
              <w:rPr>
                <w:b/>
                <w:color w:val="auto"/>
                <w:sz w:val="24"/>
              </w:rPr>
              <w:t>Alternative/Exception flows:</w:t>
            </w:r>
          </w:p>
          <w:p w:rsidR="00596350" w:rsidRPr="00873006" w:rsidRDefault="00596350" w:rsidP="009B4BB4">
            <w:r w:rsidRPr="00873006">
              <w:t>Alt 3) If any of the required fields is not filled in with a valid value, the ‘confirm’ command shall be disabled.</w:t>
            </w:r>
          </w:p>
          <w:p w:rsidR="00596350" w:rsidRPr="00873006" w:rsidRDefault="00596350" w:rsidP="009B4BB4">
            <w:r w:rsidRPr="00873006">
              <w:t>Alt 4) The user issues the ‘cancel’ command. A confirmation indicates no changes are made to the system, and the ‘View Volunteer Schedule’ webpage is shown.</w:t>
            </w:r>
          </w:p>
        </w:tc>
      </w:tr>
    </w:tbl>
    <w:p w:rsidR="00596350" w:rsidRPr="00873006" w:rsidRDefault="00596350" w:rsidP="00596350">
      <w:pPr>
        <w:pStyle w:val="JEFFLectureNotes"/>
        <w:rPr>
          <w:color w:val="auto"/>
        </w:rPr>
      </w:pPr>
      <w:r w:rsidRPr="00873006">
        <w:rPr>
          <w:color w:val="auto"/>
        </w:rPr>
        <w:t>Definitions</w:t>
      </w:r>
    </w:p>
    <w:p w:rsidR="00596350" w:rsidRPr="00873006" w:rsidRDefault="00596350" w:rsidP="00596350">
      <w:pPr>
        <w:pStyle w:val="JEFFLectureNotes"/>
        <w:numPr>
          <w:ilvl w:val="0"/>
          <w:numId w:val="1"/>
        </w:numPr>
        <w:rPr>
          <w:color w:val="auto"/>
        </w:rPr>
      </w:pPr>
      <w:r w:rsidRPr="00873006">
        <w:rPr>
          <w:color w:val="auto"/>
        </w:rPr>
        <w:t xml:space="preserve">Scheduled timeslot: A timeslot which indicates when a volunteer is expected to work. These timeslots are assigned to volunteers by administrators. </w:t>
      </w:r>
    </w:p>
    <w:p w:rsidR="00596350" w:rsidRPr="00873006" w:rsidRDefault="00596350" w:rsidP="00596350">
      <w:pPr>
        <w:pStyle w:val="JEFFLectureNotes"/>
        <w:numPr>
          <w:ilvl w:val="0"/>
          <w:numId w:val="1"/>
        </w:numPr>
        <w:rPr>
          <w:color w:val="auto"/>
        </w:rPr>
      </w:pPr>
      <w:r w:rsidRPr="00873006">
        <w:rPr>
          <w:color w:val="auto"/>
        </w:rPr>
        <w:t>Scheduling conflict: A scheduled timeslot that the assigned volunteer cannot keep. When a scheduling conflict occurs, the assigned volunteer needs to notify administrators.</w:t>
      </w:r>
    </w:p>
    <w:p w:rsidR="00596350" w:rsidRPr="00873006" w:rsidRDefault="00596350" w:rsidP="00596350">
      <w:pPr>
        <w:pStyle w:val="JEFFLectureNotes"/>
        <w:rPr>
          <w:color w:val="auto"/>
        </w:rPr>
      </w:pPr>
    </w:p>
    <w:p w:rsidR="00596350" w:rsidRPr="00873006" w:rsidRDefault="00596350" w:rsidP="00596350">
      <w:pPr>
        <w:pStyle w:val="JEFFLectureNotes"/>
        <w:rPr>
          <w:color w:val="auto"/>
        </w:rPr>
      </w:pPr>
      <w:r w:rsidRPr="00873006">
        <w:rPr>
          <w:color w:val="auto"/>
        </w:rPr>
        <w:t>Input Domain (17b)</w:t>
      </w:r>
    </w:p>
    <w:p w:rsidR="00596350" w:rsidRPr="00873006" w:rsidRDefault="00596350" w:rsidP="00596350">
      <w:pPr>
        <w:pStyle w:val="JEFFLectureNotes"/>
        <w:numPr>
          <w:ilvl w:val="0"/>
          <w:numId w:val="1"/>
        </w:numPr>
        <w:rPr>
          <w:color w:val="auto"/>
        </w:rPr>
      </w:pPr>
      <w:r w:rsidRPr="00873006">
        <w:rPr>
          <w:color w:val="auto"/>
        </w:rPr>
        <w:t>Scheduled timeslot</w:t>
      </w:r>
    </w:p>
    <w:p w:rsidR="00596350" w:rsidRPr="00873006" w:rsidRDefault="00596350" w:rsidP="00596350">
      <w:pPr>
        <w:pStyle w:val="JEFFLectureNotes"/>
        <w:numPr>
          <w:ilvl w:val="1"/>
          <w:numId w:val="1"/>
        </w:numPr>
        <w:rPr>
          <w:color w:val="auto"/>
        </w:rPr>
      </w:pPr>
      <w:r w:rsidRPr="00873006">
        <w:rPr>
          <w:color w:val="auto"/>
        </w:rPr>
        <w:t>Required parameters</w:t>
      </w:r>
    </w:p>
    <w:p w:rsidR="00596350" w:rsidRPr="00873006" w:rsidRDefault="00596350" w:rsidP="00596350">
      <w:pPr>
        <w:pStyle w:val="JEFFLectureNotes"/>
        <w:numPr>
          <w:ilvl w:val="2"/>
          <w:numId w:val="1"/>
        </w:numPr>
        <w:rPr>
          <w:color w:val="auto"/>
        </w:rPr>
      </w:pPr>
      <w:r w:rsidRPr="00873006">
        <w:rPr>
          <w:color w:val="auto"/>
        </w:rPr>
        <w:t>Date &lt;</w:t>
      </w:r>
      <w:proofErr w:type="spellStart"/>
      <w:r w:rsidRPr="00873006">
        <w:rPr>
          <w:color w:val="auto"/>
        </w:rPr>
        <w:t>DayOfWeek</w:t>
      </w:r>
      <w:proofErr w:type="spellEnd"/>
      <w:r w:rsidRPr="00873006">
        <w:rPr>
          <w:color w:val="auto"/>
        </w:rPr>
        <w:t>&gt; - the day of week for this availability period</w:t>
      </w:r>
    </w:p>
    <w:p w:rsidR="00596350" w:rsidRPr="00873006" w:rsidRDefault="00596350" w:rsidP="00596350">
      <w:pPr>
        <w:pStyle w:val="JEFFLectureNotes"/>
        <w:numPr>
          <w:ilvl w:val="2"/>
          <w:numId w:val="1"/>
        </w:numPr>
        <w:rPr>
          <w:color w:val="auto"/>
        </w:rPr>
      </w:pPr>
      <w:proofErr w:type="spellStart"/>
      <w:r w:rsidRPr="00873006">
        <w:rPr>
          <w:color w:val="auto"/>
        </w:rPr>
        <w:t>StartTime</w:t>
      </w:r>
      <w:proofErr w:type="spellEnd"/>
      <w:r w:rsidRPr="00873006">
        <w:rPr>
          <w:color w:val="auto"/>
        </w:rPr>
        <w:t xml:space="preserve"> &lt;Time&gt; - the start time for this availability period</w:t>
      </w:r>
    </w:p>
    <w:p w:rsidR="00596350" w:rsidRPr="00873006" w:rsidRDefault="00596350" w:rsidP="00596350">
      <w:pPr>
        <w:pStyle w:val="JEFFLectureNotes"/>
        <w:numPr>
          <w:ilvl w:val="2"/>
          <w:numId w:val="1"/>
        </w:numPr>
        <w:rPr>
          <w:color w:val="auto"/>
        </w:rPr>
      </w:pPr>
      <w:proofErr w:type="spellStart"/>
      <w:r w:rsidRPr="00873006">
        <w:rPr>
          <w:color w:val="auto"/>
        </w:rPr>
        <w:t>EndTime</w:t>
      </w:r>
      <w:proofErr w:type="spellEnd"/>
      <w:r w:rsidRPr="00873006">
        <w:rPr>
          <w:color w:val="auto"/>
        </w:rPr>
        <w:t xml:space="preserve"> &lt;Time&gt; - the end time for this availability period</w:t>
      </w:r>
    </w:p>
    <w:p w:rsidR="00596350" w:rsidRPr="00873006" w:rsidRDefault="00596350" w:rsidP="00596350">
      <w:pPr>
        <w:pStyle w:val="JEFFLectureNotes"/>
        <w:numPr>
          <w:ilvl w:val="2"/>
          <w:numId w:val="1"/>
        </w:numPr>
        <w:rPr>
          <w:color w:val="auto"/>
        </w:rPr>
      </w:pPr>
      <w:r w:rsidRPr="00873006">
        <w:rPr>
          <w:color w:val="auto"/>
        </w:rPr>
        <w:t>Confirmed &lt;Boolean&gt; true if volunteer has indicated they can work this timeslot, false if the volunteer has not indicated or cannot work this timeslot</w:t>
      </w:r>
    </w:p>
    <w:p w:rsidR="006B3F50" w:rsidRPr="00873006" w:rsidRDefault="006B3F50"/>
    <w:p w:rsidR="00A50055" w:rsidRPr="00873006" w:rsidRDefault="00A50055" w:rsidP="00A50055">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726"/>
        <w:gridCol w:w="3107"/>
        <w:gridCol w:w="1017"/>
        <w:gridCol w:w="1416"/>
        <w:gridCol w:w="4462"/>
      </w:tblGrid>
      <w:tr w:rsidR="00873006" w:rsidRPr="00873006" w:rsidTr="009B4BB4">
        <w:trPr>
          <w:trHeight w:val="368"/>
        </w:trPr>
        <w:tc>
          <w:tcPr>
            <w:tcW w:w="10728" w:type="dxa"/>
            <w:gridSpan w:val="5"/>
            <w:shd w:val="clear" w:color="auto" w:fill="FFFFFF"/>
          </w:tcPr>
          <w:p w:rsidR="00A50055" w:rsidRPr="00873006" w:rsidRDefault="00A50055" w:rsidP="009B4BB4">
            <w:pPr>
              <w:pStyle w:val="JEFFLectureNotes"/>
              <w:rPr>
                <w:color w:val="auto"/>
                <w:sz w:val="24"/>
              </w:rPr>
            </w:pPr>
            <w:r w:rsidRPr="00873006">
              <w:rPr>
                <w:noProof/>
                <w:color w:val="auto"/>
                <w:sz w:val="24"/>
              </w:rPr>
              <w:lastRenderedPageBreak/>
              <w:drawing>
                <wp:inline distT="0" distB="0" distL="0" distR="0" wp14:anchorId="4EF722D9" wp14:editId="7A00C2DC">
                  <wp:extent cx="6829425" cy="3552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wer requests new product type.jpg"/>
                          <pic:cNvPicPr/>
                        </pic:nvPicPr>
                        <pic:blipFill>
                          <a:blip r:embed="rId20">
                            <a:extLst>
                              <a:ext uri="{28A0092B-C50C-407E-A947-70E740481C1C}">
                                <a14:useLocalDpi xmlns:a14="http://schemas.microsoft.com/office/drawing/2010/main" val="0"/>
                              </a:ext>
                            </a:extLst>
                          </a:blip>
                          <a:stretch>
                            <a:fillRect/>
                          </a:stretch>
                        </pic:blipFill>
                        <pic:spPr>
                          <a:xfrm>
                            <a:off x="0" y="0"/>
                            <a:ext cx="6829425" cy="3552825"/>
                          </a:xfrm>
                          <a:prstGeom prst="rect">
                            <a:avLst/>
                          </a:prstGeom>
                        </pic:spPr>
                      </pic:pic>
                    </a:graphicData>
                  </a:graphic>
                </wp:inline>
              </w:drawing>
            </w:r>
          </w:p>
        </w:tc>
      </w:tr>
      <w:tr w:rsidR="00873006" w:rsidRPr="00873006" w:rsidTr="009B4BB4">
        <w:trPr>
          <w:trHeight w:val="368"/>
        </w:trPr>
        <w:tc>
          <w:tcPr>
            <w:tcW w:w="4605" w:type="dxa"/>
            <w:gridSpan w:val="3"/>
            <w:shd w:val="clear" w:color="auto" w:fill="FFFFFF"/>
          </w:tcPr>
          <w:p w:rsidR="00A50055" w:rsidRPr="00873006" w:rsidRDefault="00A50055"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State the product title</w:t>
            </w:r>
          </w:p>
        </w:tc>
        <w:tc>
          <w:tcPr>
            <w:tcW w:w="6123" w:type="dxa"/>
            <w:gridSpan w:val="2"/>
            <w:shd w:val="clear" w:color="auto" w:fill="FFFFFF"/>
          </w:tcPr>
          <w:p w:rsidR="00A50055" w:rsidRPr="00873006" w:rsidRDefault="00A50055"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State the product version number</w:t>
            </w:r>
          </w:p>
        </w:tc>
      </w:tr>
      <w:tr w:rsidR="00873006" w:rsidRPr="00873006" w:rsidTr="009B4BB4">
        <w:trPr>
          <w:trHeight w:val="368"/>
        </w:trPr>
        <w:tc>
          <w:tcPr>
            <w:tcW w:w="4605" w:type="dxa"/>
            <w:gridSpan w:val="3"/>
            <w:shd w:val="clear" w:color="auto" w:fill="FFFFFF"/>
          </w:tcPr>
          <w:p w:rsidR="00A50055" w:rsidRPr="00873006" w:rsidRDefault="00A50055" w:rsidP="009B4BB4">
            <w:pPr>
              <w:pStyle w:val="JEFFLectureNotes"/>
              <w:rPr>
                <w:color w:val="auto"/>
                <w:sz w:val="24"/>
              </w:rPr>
            </w:pPr>
            <w:r w:rsidRPr="00873006">
              <w:rPr>
                <w:b/>
                <w:color w:val="auto"/>
                <w:sz w:val="24"/>
              </w:rPr>
              <w:t xml:space="preserve">Primary Actors: </w:t>
            </w:r>
            <w:r w:rsidRPr="00873006">
              <w:rPr>
                <w:b/>
                <w:color w:val="auto"/>
                <w:sz w:val="24"/>
              </w:rPr>
              <w:br/>
            </w:r>
            <w:r w:rsidRPr="00873006">
              <w:rPr>
                <w:color w:val="auto"/>
                <w:sz w:val="24"/>
              </w:rPr>
              <w:t>Grower</w:t>
            </w:r>
          </w:p>
          <w:p w:rsidR="00A50055" w:rsidRPr="00873006" w:rsidRDefault="00A50055" w:rsidP="009B4BB4">
            <w:pPr>
              <w:pStyle w:val="JEFFLectureNotes"/>
              <w:rPr>
                <w:b/>
                <w:color w:val="auto"/>
                <w:sz w:val="24"/>
              </w:rPr>
            </w:pPr>
            <w:r w:rsidRPr="00873006">
              <w:rPr>
                <w:color w:val="auto"/>
                <w:sz w:val="24"/>
                <w:highlight w:val="yellow"/>
              </w:rPr>
              <w:t>Administrator</w:t>
            </w:r>
          </w:p>
        </w:tc>
        <w:tc>
          <w:tcPr>
            <w:tcW w:w="1400" w:type="dxa"/>
            <w:shd w:val="clear" w:color="auto" w:fill="FFFFFF"/>
          </w:tcPr>
          <w:p w:rsidR="00A50055" w:rsidRPr="00873006" w:rsidRDefault="00A50055" w:rsidP="009B4BB4">
            <w:pPr>
              <w:pStyle w:val="JEFFLectureNotes"/>
              <w:rPr>
                <w:b/>
                <w:i/>
                <w:iCs/>
                <w:color w:val="auto"/>
                <w:sz w:val="24"/>
              </w:rPr>
            </w:pPr>
            <w:r w:rsidRPr="00873006">
              <w:rPr>
                <w:b/>
                <w:color w:val="auto"/>
                <w:sz w:val="24"/>
              </w:rPr>
              <w:t xml:space="preserve">ID: </w:t>
            </w:r>
            <w:r w:rsidRPr="00873006">
              <w:rPr>
                <w:color w:val="auto"/>
                <w:sz w:val="24"/>
              </w:rPr>
              <w:t>1</w:t>
            </w:r>
            <w:ins w:id="15" w:author="Chad Branton" w:date="2014-01-22T18:09:00Z">
              <w:r w:rsidR="0049242E">
                <w:rPr>
                  <w:color w:val="auto"/>
                  <w:sz w:val="24"/>
                </w:rPr>
                <w:t>8</w:t>
              </w:r>
            </w:ins>
            <w:del w:id="16" w:author="Chad Branton" w:date="2014-01-22T18:09:00Z">
              <w:r w:rsidRPr="00873006" w:rsidDel="0049242E">
                <w:rPr>
                  <w:color w:val="auto"/>
                  <w:sz w:val="24"/>
                </w:rPr>
                <w:delText>0</w:delText>
              </w:r>
            </w:del>
          </w:p>
        </w:tc>
        <w:tc>
          <w:tcPr>
            <w:tcW w:w="4723" w:type="dxa"/>
            <w:shd w:val="clear" w:color="auto" w:fill="FFFFFF"/>
          </w:tcPr>
          <w:p w:rsidR="00A50055" w:rsidRPr="00873006" w:rsidRDefault="00A50055" w:rsidP="009B4BB4">
            <w:pPr>
              <w:pStyle w:val="JEFFLectureNotes"/>
              <w:rPr>
                <w:i/>
                <w:iCs/>
                <w:color w:val="auto"/>
                <w:sz w:val="24"/>
              </w:rPr>
            </w:pPr>
            <w:r w:rsidRPr="00873006">
              <w:rPr>
                <w:b/>
                <w:color w:val="auto"/>
                <w:sz w:val="24"/>
              </w:rPr>
              <w:t>Importance Level:</w:t>
            </w:r>
            <w:r w:rsidRPr="00873006">
              <w:rPr>
                <w:color w:val="auto"/>
                <w:sz w:val="24"/>
              </w:rPr>
              <w:t xml:space="preserve"> High</w:t>
            </w:r>
          </w:p>
        </w:tc>
      </w:tr>
      <w:tr w:rsidR="00873006" w:rsidRPr="00873006" w:rsidTr="009B4BB4">
        <w:tc>
          <w:tcPr>
            <w:tcW w:w="4605" w:type="dxa"/>
            <w:gridSpan w:val="3"/>
            <w:shd w:val="clear" w:color="auto" w:fill="FFFFFF"/>
          </w:tcPr>
          <w:p w:rsidR="00A50055" w:rsidRPr="00873006" w:rsidRDefault="00A50055"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color w:val="auto"/>
                <w:sz w:val="24"/>
              </w:rPr>
              <w:t>Grower Adds New Product Type</w:t>
            </w:r>
          </w:p>
          <w:p w:rsidR="00A50055" w:rsidRPr="00873006" w:rsidRDefault="00A50055" w:rsidP="009B4BB4">
            <w:pPr>
              <w:pStyle w:val="JEFFLectureNotes"/>
              <w:rPr>
                <w:i/>
                <w:color w:val="auto"/>
                <w:sz w:val="24"/>
              </w:rPr>
            </w:pPr>
          </w:p>
        </w:tc>
        <w:tc>
          <w:tcPr>
            <w:tcW w:w="6123" w:type="dxa"/>
            <w:gridSpan w:val="2"/>
            <w:shd w:val="clear" w:color="auto" w:fill="FFFFFF"/>
          </w:tcPr>
          <w:p w:rsidR="00A50055" w:rsidRPr="00873006" w:rsidRDefault="00A50055" w:rsidP="009B4BB4">
            <w:pPr>
              <w:pStyle w:val="JEFFLectureNotes"/>
              <w:rPr>
                <w:color w:val="auto"/>
                <w:sz w:val="24"/>
              </w:rPr>
            </w:pPr>
            <w:r w:rsidRPr="00873006">
              <w:rPr>
                <w:b/>
                <w:color w:val="auto"/>
                <w:sz w:val="24"/>
              </w:rPr>
              <w:t>Use Case Type:</w:t>
            </w:r>
            <w:r w:rsidRPr="00873006">
              <w:rPr>
                <w:color w:val="auto"/>
                <w:sz w:val="24"/>
              </w:rPr>
              <w:t xml:space="preserve"> Detail</w:t>
            </w:r>
          </w:p>
        </w:tc>
      </w:tr>
      <w:tr w:rsidR="00873006" w:rsidRPr="00873006" w:rsidTr="009B4BB4">
        <w:trPr>
          <w:trHeight w:val="287"/>
        </w:trPr>
        <w:tc>
          <w:tcPr>
            <w:tcW w:w="3168" w:type="dxa"/>
            <w:gridSpan w:val="2"/>
            <w:shd w:val="clear" w:color="auto" w:fill="FFFFFF"/>
          </w:tcPr>
          <w:p w:rsidR="00A50055" w:rsidRPr="00873006" w:rsidRDefault="00A50055"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A50055" w:rsidRPr="00873006" w:rsidRDefault="00A50055" w:rsidP="009B4BB4">
            <w:pPr>
              <w:pStyle w:val="JEFFLectureNotes"/>
              <w:rPr>
                <w:color w:val="auto"/>
                <w:sz w:val="24"/>
              </w:rPr>
            </w:pPr>
            <w:r w:rsidRPr="00873006">
              <w:rPr>
                <w:color w:val="auto"/>
                <w:sz w:val="24"/>
              </w:rPr>
              <w:t>Growers</w:t>
            </w:r>
          </w:p>
        </w:tc>
      </w:tr>
      <w:tr w:rsidR="00873006" w:rsidRPr="00873006" w:rsidTr="009B4BB4">
        <w:tc>
          <w:tcPr>
            <w:tcW w:w="3168" w:type="dxa"/>
            <w:gridSpan w:val="2"/>
            <w:shd w:val="clear" w:color="auto" w:fill="FFFFFF"/>
          </w:tcPr>
          <w:p w:rsidR="00A50055" w:rsidRPr="00873006" w:rsidRDefault="00A50055" w:rsidP="009B4BB4">
            <w:pPr>
              <w:pStyle w:val="JEFFLectureNotes"/>
              <w:rPr>
                <w:b/>
                <w:color w:val="auto"/>
                <w:sz w:val="24"/>
              </w:rPr>
            </w:pPr>
            <w:r w:rsidRPr="00873006">
              <w:rPr>
                <w:b/>
                <w:color w:val="auto"/>
                <w:sz w:val="24"/>
              </w:rPr>
              <w:t>Goal:</w:t>
            </w:r>
          </w:p>
        </w:tc>
        <w:tc>
          <w:tcPr>
            <w:tcW w:w="7560" w:type="dxa"/>
            <w:gridSpan w:val="3"/>
            <w:shd w:val="clear" w:color="auto" w:fill="FFFFFF"/>
          </w:tcPr>
          <w:p w:rsidR="00A50055" w:rsidRPr="00873006" w:rsidRDefault="00A50055" w:rsidP="0049242E">
            <w:pPr>
              <w:pStyle w:val="JEFFLectureNotes"/>
              <w:rPr>
                <w:color w:val="auto"/>
                <w:sz w:val="24"/>
              </w:rPr>
            </w:pPr>
            <w:r w:rsidRPr="00873006">
              <w:rPr>
                <w:color w:val="auto"/>
                <w:sz w:val="24"/>
              </w:rPr>
              <w:t xml:space="preserve">A Grower </w:t>
            </w:r>
            <w:del w:id="17" w:author="Chad Branton" w:date="2014-01-22T18:09:00Z">
              <w:r w:rsidRPr="00873006" w:rsidDel="0049242E">
                <w:rPr>
                  <w:color w:val="auto"/>
                  <w:sz w:val="24"/>
                </w:rPr>
                <w:delText xml:space="preserve">wants </w:delText>
              </w:r>
            </w:del>
            <w:ins w:id="18" w:author="Chad Branton" w:date="2014-01-22T18:09:00Z">
              <w:r w:rsidR="0049242E">
                <w:rPr>
                  <w:color w:val="auto"/>
                  <w:sz w:val="24"/>
                </w:rPr>
                <w:t>shall be able</w:t>
              </w:r>
              <w:r w:rsidR="0049242E" w:rsidRPr="00873006">
                <w:rPr>
                  <w:color w:val="auto"/>
                  <w:sz w:val="24"/>
                </w:rPr>
                <w:t xml:space="preserve"> </w:t>
              </w:r>
            </w:ins>
            <w:r w:rsidRPr="00873006">
              <w:rPr>
                <w:color w:val="auto"/>
                <w:sz w:val="24"/>
              </w:rPr>
              <w:t>to add a new product type to the system.</w:t>
            </w:r>
          </w:p>
        </w:tc>
      </w:tr>
      <w:tr w:rsidR="00873006" w:rsidRPr="00873006" w:rsidTr="009B4BB4">
        <w:tc>
          <w:tcPr>
            <w:tcW w:w="3168" w:type="dxa"/>
            <w:gridSpan w:val="2"/>
            <w:shd w:val="clear" w:color="auto" w:fill="FFFFFF"/>
          </w:tcPr>
          <w:p w:rsidR="00A50055" w:rsidRPr="00873006" w:rsidRDefault="00A50055"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A50055" w:rsidRPr="00873006" w:rsidRDefault="00A50055" w:rsidP="009B4BB4">
            <w:pPr>
              <w:pStyle w:val="JEFFLectureNotes"/>
              <w:rPr>
                <w:color w:val="auto"/>
                <w:sz w:val="24"/>
              </w:rPr>
            </w:pPr>
            <w:r w:rsidRPr="00873006">
              <w:rPr>
                <w:color w:val="auto"/>
                <w:sz w:val="24"/>
              </w:rPr>
              <w:t>The product type must contain 5 to 15 characters and cannot contain special characters.</w:t>
            </w:r>
          </w:p>
        </w:tc>
      </w:tr>
      <w:tr w:rsidR="00873006" w:rsidRPr="00873006" w:rsidTr="009B4BB4">
        <w:tc>
          <w:tcPr>
            <w:tcW w:w="3168" w:type="dxa"/>
            <w:gridSpan w:val="2"/>
            <w:shd w:val="clear" w:color="auto" w:fill="FFFFFF"/>
          </w:tcPr>
          <w:p w:rsidR="00A50055" w:rsidRPr="00873006" w:rsidRDefault="00A50055"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A50055" w:rsidRPr="00873006" w:rsidRDefault="00A50055" w:rsidP="009B4BB4">
            <w:pPr>
              <w:pStyle w:val="JEFFLectureNotes"/>
              <w:rPr>
                <w:color w:val="auto"/>
                <w:sz w:val="24"/>
              </w:rPr>
            </w:pPr>
            <w:r w:rsidRPr="00873006">
              <w:rPr>
                <w:color w:val="auto"/>
                <w:sz w:val="24"/>
              </w:rPr>
              <w:t>The Grower has logged into the system.</w:t>
            </w:r>
          </w:p>
        </w:tc>
      </w:tr>
      <w:tr w:rsidR="00873006" w:rsidRPr="00873006" w:rsidTr="009B4BB4">
        <w:tc>
          <w:tcPr>
            <w:tcW w:w="3168" w:type="dxa"/>
            <w:gridSpan w:val="2"/>
            <w:shd w:val="clear" w:color="auto" w:fill="FFFFFF"/>
          </w:tcPr>
          <w:p w:rsidR="00A50055" w:rsidRPr="00873006" w:rsidRDefault="00A50055"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A50055" w:rsidRPr="00873006" w:rsidRDefault="00A50055" w:rsidP="009B4BB4">
            <w:pPr>
              <w:pStyle w:val="JEFFLectureNotes"/>
              <w:rPr>
                <w:color w:val="auto"/>
                <w:sz w:val="24"/>
              </w:rPr>
            </w:pPr>
            <w:r w:rsidRPr="00873006">
              <w:rPr>
                <w:color w:val="auto"/>
                <w:sz w:val="24"/>
              </w:rPr>
              <w:t>The system will be updated to include the new product type.</w:t>
            </w:r>
          </w:p>
        </w:tc>
      </w:tr>
      <w:tr w:rsidR="00873006" w:rsidRPr="00873006" w:rsidTr="009B4BB4">
        <w:tc>
          <w:tcPr>
            <w:tcW w:w="3168" w:type="dxa"/>
            <w:gridSpan w:val="2"/>
            <w:shd w:val="clear" w:color="auto" w:fill="FFFFFF"/>
          </w:tcPr>
          <w:p w:rsidR="00A50055" w:rsidRPr="00873006" w:rsidRDefault="00A50055"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A50055" w:rsidRPr="00873006" w:rsidRDefault="00A50055" w:rsidP="009B4BB4">
            <w:pPr>
              <w:pStyle w:val="JEFFLectureNotes"/>
              <w:rPr>
                <w:color w:val="auto"/>
                <w:sz w:val="24"/>
              </w:rPr>
            </w:pPr>
          </w:p>
        </w:tc>
      </w:tr>
      <w:tr w:rsidR="00873006" w:rsidRPr="00873006" w:rsidTr="009B4BB4">
        <w:tc>
          <w:tcPr>
            <w:tcW w:w="804" w:type="dxa"/>
            <w:vMerge w:val="restart"/>
            <w:shd w:val="clear" w:color="auto" w:fill="FFFFFF"/>
            <w:vAlign w:val="center"/>
          </w:tcPr>
          <w:p w:rsidR="00A50055" w:rsidRPr="00873006" w:rsidRDefault="00A50055" w:rsidP="009B4BB4">
            <w:pPr>
              <w:pStyle w:val="JEFFLectureNotes"/>
              <w:rPr>
                <w:color w:val="auto"/>
                <w:sz w:val="24"/>
              </w:rPr>
            </w:pPr>
          </w:p>
        </w:tc>
        <w:tc>
          <w:tcPr>
            <w:tcW w:w="2364" w:type="dxa"/>
            <w:shd w:val="clear" w:color="auto" w:fill="FFFFFF"/>
            <w:vAlign w:val="center"/>
          </w:tcPr>
          <w:p w:rsidR="00A50055" w:rsidRPr="00873006" w:rsidRDefault="00A50055" w:rsidP="009B4BB4">
            <w:pPr>
              <w:pStyle w:val="JEFFLectureNotes"/>
              <w:rPr>
                <w:b/>
                <w:color w:val="auto"/>
                <w:sz w:val="24"/>
              </w:rPr>
            </w:pPr>
            <w:r w:rsidRPr="00873006">
              <w:rPr>
                <w:b/>
                <w:color w:val="auto"/>
                <w:sz w:val="24"/>
              </w:rPr>
              <w:t>Include:</w:t>
            </w:r>
          </w:p>
        </w:tc>
        <w:tc>
          <w:tcPr>
            <w:tcW w:w="7560" w:type="dxa"/>
            <w:gridSpan w:val="3"/>
            <w:shd w:val="clear" w:color="auto" w:fill="FFFFFF"/>
          </w:tcPr>
          <w:p w:rsidR="00A50055" w:rsidRPr="00873006" w:rsidRDefault="00A50055" w:rsidP="009B4BB4">
            <w:pPr>
              <w:pStyle w:val="JEFFLectureNotes"/>
              <w:rPr>
                <w:color w:val="auto"/>
                <w:sz w:val="24"/>
              </w:rPr>
            </w:pPr>
            <w:r w:rsidRPr="00873006">
              <w:rPr>
                <w:color w:val="auto"/>
                <w:sz w:val="24"/>
                <w:highlight w:val="yellow"/>
              </w:rPr>
              <w:t>Use Case 23: Administrator Approves Product Type</w:t>
            </w:r>
          </w:p>
        </w:tc>
      </w:tr>
      <w:tr w:rsidR="00873006" w:rsidRPr="00873006" w:rsidTr="009B4BB4">
        <w:tc>
          <w:tcPr>
            <w:tcW w:w="804" w:type="dxa"/>
            <w:vMerge/>
            <w:shd w:val="clear" w:color="auto" w:fill="FFFFFF"/>
            <w:vAlign w:val="center"/>
          </w:tcPr>
          <w:p w:rsidR="00A50055" w:rsidRPr="00873006" w:rsidRDefault="00A50055" w:rsidP="009B4BB4">
            <w:pPr>
              <w:pStyle w:val="JEFFLectureNotes"/>
              <w:rPr>
                <w:color w:val="auto"/>
                <w:sz w:val="24"/>
              </w:rPr>
            </w:pPr>
          </w:p>
        </w:tc>
        <w:tc>
          <w:tcPr>
            <w:tcW w:w="2364" w:type="dxa"/>
            <w:shd w:val="clear" w:color="auto" w:fill="FFFFFF"/>
            <w:vAlign w:val="center"/>
          </w:tcPr>
          <w:p w:rsidR="00A50055" w:rsidRPr="00873006" w:rsidRDefault="00A50055" w:rsidP="009B4BB4">
            <w:pPr>
              <w:pStyle w:val="JEFFLectureNotes"/>
              <w:rPr>
                <w:b/>
                <w:color w:val="auto"/>
                <w:sz w:val="24"/>
              </w:rPr>
            </w:pPr>
            <w:r w:rsidRPr="00873006">
              <w:rPr>
                <w:b/>
                <w:color w:val="auto"/>
                <w:sz w:val="24"/>
              </w:rPr>
              <w:t>Extend:</w:t>
            </w:r>
          </w:p>
        </w:tc>
        <w:tc>
          <w:tcPr>
            <w:tcW w:w="7560" w:type="dxa"/>
            <w:gridSpan w:val="3"/>
            <w:shd w:val="clear" w:color="auto" w:fill="FFFFFF"/>
          </w:tcPr>
          <w:p w:rsidR="00A50055" w:rsidRPr="00873006" w:rsidRDefault="00A50055" w:rsidP="009B4BB4">
            <w:pPr>
              <w:pStyle w:val="JEFFLectureNotes"/>
              <w:rPr>
                <w:color w:val="auto"/>
                <w:sz w:val="24"/>
              </w:rPr>
            </w:pPr>
            <w:r w:rsidRPr="00873006">
              <w:rPr>
                <w:color w:val="auto"/>
                <w:sz w:val="24"/>
              </w:rPr>
              <w:t>None</w:t>
            </w:r>
          </w:p>
        </w:tc>
      </w:tr>
      <w:tr w:rsidR="00873006" w:rsidRPr="00873006" w:rsidTr="009B4BB4">
        <w:tc>
          <w:tcPr>
            <w:tcW w:w="804" w:type="dxa"/>
            <w:vMerge/>
            <w:shd w:val="clear" w:color="auto" w:fill="FFFFFF"/>
            <w:vAlign w:val="center"/>
          </w:tcPr>
          <w:p w:rsidR="00A50055" w:rsidRPr="00873006" w:rsidRDefault="00A50055" w:rsidP="009B4BB4">
            <w:pPr>
              <w:pStyle w:val="JEFFLectureNotes"/>
              <w:rPr>
                <w:color w:val="auto"/>
                <w:sz w:val="24"/>
              </w:rPr>
            </w:pPr>
          </w:p>
        </w:tc>
        <w:tc>
          <w:tcPr>
            <w:tcW w:w="2364" w:type="dxa"/>
            <w:shd w:val="clear" w:color="auto" w:fill="FFFFFF"/>
            <w:vAlign w:val="center"/>
          </w:tcPr>
          <w:p w:rsidR="00A50055" w:rsidRPr="00873006" w:rsidRDefault="00A50055"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A50055" w:rsidRPr="00873006" w:rsidRDefault="00A50055" w:rsidP="009B4BB4">
            <w:pPr>
              <w:pStyle w:val="JEFFLectureNotes"/>
              <w:rPr>
                <w:color w:val="auto"/>
                <w:sz w:val="24"/>
              </w:rPr>
            </w:pPr>
            <w:r w:rsidRPr="00873006">
              <w:rPr>
                <w:color w:val="auto"/>
                <w:sz w:val="24"/>
              </w:rPr>
              <w:t>None</w:t>
            </w:r>
          </w:p>
        </w:tc>
      </w:tr>
      <w:tr w:rsidR="00873006" w:rsidRPr="00873006" w:rsidTr="009B4BB4">
        <w:tc>
          <w:tcPr>
            <w:tcW w:w="3168" w:type="dxa"/>
            <w:gridSpan w:val="2"/>
            <w:vMerge w:val="restart"/>
            <w:shd w:val="clear" w:color="auto" w:fill="FFFFFF"/>
          </w:tcPr>
          <w:p w:rsidR="00A50055" w:rsidRPr="00873006" w:rsidRDefault="00A50055" w:rsidP="009B4BB4">
            <w:pPr>
              <w:pStyle w:val="JEFFLectureNotes"/>
              <w:rPr>
                <w:b/>
                <w:color w:val="auto"/>
                <w:sz w:val="24"/>
              </w:rPr>
            </w:pPr>
            <w:r w:rsidRPr="00873006">
              <w:rPr>
                <w:b/>
                <w:color w:val="auto"/>
                <w:sz w:val="24"/>
              </w:rPr>
              <w:t>Trigger:</w:t>
            </w:r>
          </w:p>
        </w:tc>
        <w:tc>
          <w:tcPr>
            <w:tcW w:w="7560" w:type="dxa"/>
            <w:gridSpan w:val="3"/>
            <w:shd w:val="clear" w:color="auto" w:fill="FFFFFF"/>
          </w:tcPr>
          <w:p w:rsidR="00A50055" w:rsidRPr="00873006" w:rsidRDefault="00A50055" w:rsidP="009B4BB4">
            <w:pPr>
              <w:pStyle w:val="JEFFLectureNotes"/>
              <w:rPr>
                <w:i/>
                <w:color w:val="auto"/>
                <w:sz w:val="24"/>
              </w:rPr>
            </w:pPr>
            <w:r w:rsidRPr="00873006">
              <w:rPr>
                <w:b/>
                <w:color w:val="auto"/>
                <w:sz w:val="24"/>
              </w:rPr>
              <w:t>Trigger Type:</w:t>
            </w:r>
            <w:r w:rsidRPr="00873006">
              <w:rPr>
                <w:color w:val="auto"/>
                <w:sz w:val="24"/>
              </w:rPr>
              <w:t xml:space="preserve"> External</w:t>
            </w:r>
          </w:p>
        </w:tc>
      </w:tr>
      <w:tr w:rsidR="00873006" w:rsidRPr="00873006" w:rsidTr="009B4BB4">
        <w:tc>
          <w:tcPr>
            <w:tcW w:w="3168" w:type="dxa"/>
            <w:gridSpan w:val="2"/>
            <w:vMerge/>
            <w:shd w:val="clear" w:color="auto" w:fill="FFFFFF"/>
          </w:tcPr>
          <w:p w:rsidR="00A50055" w:rsidRPr="00873006" w:rsidRDefault="00A50055" w:rsidP="009B4BB4">
            <w:pPr>
              <w:pStyle w:val="JEFFLectureNotes"/>
              <w:rPr>
                <w:b/>
                <w:color w:val="auto"/>
                <w:sz w:val="24"/>
              </w:rPr>
            </w:pPr>
          </w:p>
        </w:tc>
        <w:tc>
          <w:tcPr>
            <w:tcW w:w="7560" w:type="dxa"/>
            <w:gridSpan w:val="3"/>
            <w:shd w:val="clear" w:color="auto" w:fill="FFFFFF"/>
          </w:tcPr>
          <w:p w:rsidR="00A50055" w:rsidRPr="00873006" w:rsidRDefault="00A50055" w:rsidP="00A50055">
            <w:pPr>
              <w:pStyle w:val="JEFFLectureNotes"/>
              <w:numPr>
                <w:ilvl w:val="0"/>
                <w:numId w:val="22"/>
              </w:numPr>
              <w:rPr>
                <w:color w:val="auto"/>
                <w:sz w:val="24"/>
              </w:rPr>
            </w:pPr>
            <w:r w:rsidRPr="00873006">
              <w:rPr>
                <w:color w:val="auto"/>
                <w:sz w:val="24"/>
              </w:rPr>
              <w:t>A Grower issues an “add new product type” command</w:t>
            </w:r>
          </w:p>
        </w:tc>
      </w:tr>
      <w:tr w:rsidR="00873006" w:rsidRPr="00873006" w:rsidTr="009B4BB4">
        <w:tc>
          <w:tcPr>
            <w:tcW w:w="3168" w:type="dxa"/>
            <w:gridSpan w:val="2"/>
            <w:shd w:val="clear" w:color="auto" w:fill="FFFFFF"/>
          </w:tcPr>
          <w:p w:rsidR="00A50055" w:rsidRPr="00873006" w:rsidRDefault="00A50055"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A50055" w:rsidRPr="00873006" w:rsidRDefault="00A50055" w:rsidP="00A50055">
            <w:pPr>
              <w:pStyle w:val="JEFFLectureNotes"/>
              <w:numPr>
                <w:ilvl w:val="0"/>
                <w:numId w:val="22"/>
              </w:numPr>
              <w:rPr>
                <w:color w:val="auto"/>
                <w:sz w:val="24"/>
              </w:rPr>
            </w:pPr>
            <w:r w:rsidRPr="00873006">
              <w:rPr>
                <w:color w:val="auto"/>
                <w:sz w:val="24"/>
              </w:rPr>
              <w:t>The system places the new product type in a queue for administrator approval</w:t>
            </w:r>
          </w:p>
          <w:p w:rsidR="00A50055" w:rsidRPr="00873006" w:rsidRDefault="00A50055" w:rsidP="00A50055">
            <w:pPr>
              <w:pStyle w:val="JEFFLectureNotes"/>
              <w:numPr>
                <w:ilvl w:val="0"/>
                <w:numId w:val="22"/>
              </w:numPr>
              <w:rPr>
                <w:color w:val="auto"/>
                <w:sz w:val="24"/>
              </w:rPr>
            </w:pPr>
            <w:r w:rsidRPr="00873006">
              <w:rPr>
                <w:color w:val="auto"/>
                <w:sz w:val="24"/>
              </w:rPr>
              <w:t>The administrator approves the new product type</w:t>
            </w:r>
          </w:p>
          <w:p w:rsidR="00A50055" w:rsidRPr="00873006" w:rsidRDefault="00A50055" w:rsidP="00A50055">
            <w:pPr>
              <w:pStyle w:val="JEFFLectureNotes"/>
              <w:numPr>
                <w:ilvl w:val="0"/>
                <w:numId w:val="22"/>
              </w:numPr>
              <w:rPr>
                <w:color w:val="auto"/>
                <w:sz w:val="24"/>
              </w:rPr>
            </w:pPr>
            <w:r w:rsidRPr="00873006">
              <w:rPr>
                <w:color w:val="auto"/>
                <w:sz w:val="24"/>
              </w:rPr>
              <w:t>The new product type is added to the system</w:t>
            </w:r>
          </w:p>
        </w:tc>
      </w:tr>
      <w:tr w:rsidR="00873006" w:rsidRPr="00873006" w:rsidTr="009B4BB4">
        <w:tc>
          <w:tcPr>
            <w:tcW w:w="3168" w:type="dxa"/>
            <w:gridSpan w:val="2"/>
            <w:shd w:val="clear" w:color="auto" w:fill="FFFFFF"/>
          </w:tcPr>
          <w:p w:rsidR="00A50055" w:rsidRPr="00873006" w:rsidRDefault="00A50055"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A50055" w:rsidRPr="00873006" w:rsidRDefault="00A50055" w:rsidP="009B4BB4">
            <w:pPr>
              <w:pStyle w:val="JEFFLectureNotes"/>
              <w:rPr>
                <w:color w:val="auto"/>
                <w:sz w:val="24"/>
              </w:rPr>
            </w:pPr>
          </w:p>
        </w:tc>
      </w:tr>
      <w:tr w:rsidR="00873006" w:rsidRPr="00873006" w:rsidTr="009B4BB4">
        <w:trPr>
          <w:trHeight w:val="620"/>
        </w:trPr>
        <w:tc>
          <w:tcPr>
            <w:tcW w:w="10728" w:type="dxa"/>
            <w:gridSpan w:val="5"/>
            <w:shd w:val="clear" w:color="auto" w:fill="FFFFFF"/>
          </w:tcPr>
          <w:p w:rsidR="00A50055" w:rsidRPr="00873006" w:rsidRDefault="00A50055" w:rsidP="009B4BB4">
            <w:pPr>
              <w:pStyle w:val="JEFFLectureNotes"/>
              <w:rPr>
                <w:color w:val="auto"/>
                <w:sz w:val="24"/>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r>
            <w:r w:rsidRPr="00873006">
              <w:rPr>
                <w:color w:val="auto"/>
                <w:sz w:val="24"/>
              </w:rPr>
              <w:t>3a. The administrator disproves the new product type</w:t>
            </w:r>
          </w:p>
          <w:p w:rsidR="00A50055" w:rsidRPr="00873006" w:rsidRDefault="00A50055" w:rsidP="009B4BB4">
            <w:pPr>
              <w:pStyle w:val="JEFFLectureNotes"/>
              <w:ind w:left="720"/>
              <w:rPr>
                <w:color w:val="auto"/>
                <w:sz w:val="24"/>
              </w:rPr>
            </w:pPr>
            <w:r w:rsidRPr="00873006">
              <w:rPr>
                <w:color w:val="auto"/>
                <w:sz w:val="24"/>
              </w:rPr>
              <w:t>3a1. The system notifies the Grower that the new product type request has been denied.</w:t>
            </w:r>
          </w:p>
        </w:tc>
      </w:tr>
    </w:tbl>
    <w:p w:rsidR="00A50055" w:rsidRPr="00873006" w:rsidRDefault="00A50055" w:rsidP="00A50055">
      <w:pPr>
        <w:pStyle w:val="JEFFLectureNotes"/>
        <w:rPr>
          <w:color w:val="auto"/>
        </w:rPr>
      </w:pPr>
      <w:r w:rsidRPr="00873006">
        <w:rPr>
          <w:color w:val="auto"/>
        </w:rPr>
        <w:lastRenderedPageBreak/>
        <w:t> </w:t>
      </w:r>
    </w:p>
    <w:p w:rsidR="004E3720" w:rsidRPr="00873006" w:rsidRDefault="004E3720" w:rsidP="004E3720">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4E3720" w:rsidRPr="00873006" w:rsidRDefault="004E3720" w:rsidP="009B4BB4">
            <w:pPr>
              <w:pStyle w:val="JEFFLectureNotes"/>
              <w:rPr>
                <w:b/>
                <w:color w:val="auto"/>
                <w:sz w:val="24"/>
              </w:rPr>
            </w:pPr>
            <w:r w:rsidRPr="00873006">
              <w:rPr>
                <w:b/>
                <w:noProof/>
                <w:color w:val="auto"/>
                <w:sz w:val="24"/>
              </w:rPr>
              <w:drawing>
                <wp:anchor distT="0" distB="0" distL="114300" distR="114300" simplePos="0" relativeHeight="251659264" behindDoc="0" locked="0" layoutInCell="1" allowOverlap="1" wp14:anchorId="75651ABC" wp14:editId="42BF9FA0">
                  <wp:simplePos x="714375" y="1143000"/>
                  <wp:positionH relativeFrom="margin">
                    <wp:align>center</wp:align>
                  </wp:positionH>
                  <wp:positionV relativeFrom="margin">
                    <wp:align>center</wp:align>
                  </wp:positionV>
                  <wp:extent cx="4400550" cy="35528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Product Invoice.jpg"/>
                          <pic:cNvPicPr/>
                        </pic:nvPicPr>
                        <pic:blipFill>
                          <a:blip r:embed="rId21">
                            <a:extLst>
                              <a:ext uri="{28A0092B-C50C-407E-A947-70E740481C1C}">
                                <a14:useLocalDpi xmlns:a14="http://schemas.microsoft.com/office/drawing/2010/main" val="0"/>
                              </a:ext>
                            </a:extLst>
                          </a:blip>
                          <a:stretch>
                            <a:fillRect/>
                          </a:stretch>
                        </pic:blipFill>
                        <pic:spPr>
                          <a:xfrm>
                            <a:off x="0" y="0"/>
                            <a:ext cx="4400550" cy="3552825"/>
                          </a:xfrm>
                          <a:prstGeom prst="rect">
                            <a:avLst/>
                          </a:prstGeom>
                        </pic:spPr>
                      </pic:pic>
                    </a:graphicData>
                  </a:graphic>
                </wp:anchor>
              </w:drawing>
            </w:r>
          </w:p>
        </w:tc>
      </w:tr>
      <w:tr w:rsidR="00873006" w:rsidRPr="00873006" w:rsidTr="009B4BB4">
        <w:trPr>
          <w:trHeight w:val="368"/>
        </w:trPr>
        <w:tc>
          <w:tcPr>
            <w:tcW w:w="4605" w:type="dxa"/>
            <w:gridSpan w:val="3"/>
            <w:shd w:val="clear" w:color="auto" w:fill="FFFFFF"/>
          </w:tcPr>
          <w:p w:rsidR="004E3720" w:rsidRPr="00873006" w:rsidRDefault="004E3720"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State the product title</w:t>
            </w:r>
          </w:p>
        </w:tc>
        <w:tc>
          <w:tcPr>
            <w:tcW w:w="6123" w:type="dxa"/>
            <w:gridSpan w:val="2"/>
            <w:shd w:val="clear" w:color="auto" w:fill="FFFFFF"/>
          </w:tcPr>
          <w:p w:rsidR="004E3720" w:rsidRPr="00873006" w:rsidRDefault="004E3720"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State the product version number</w:t>
            </w:r>
          </w:p>
        </w:tc>
      </w:tr>
      <w:tr w:rsidR="00873006" w:rsidRPr="00873006" w:rsidTr="009B4BB4">
        <w:trPr>
          <w:trHeight w:val="368"/>
        </w:trPr>
        <w:tc>
          <w:tcPr>
            <w:tcW w:w="4605" w:type="dxa"/>
            <w:gridSpan w:val="3"/>
            <w:shd w:val="clear" w:color="auto" w:fill="FFFFFF"/>
          </w:tcPr>
          <w:p w:rsidR="004E3720" w:rsidRPr="00873006" w:rsidRDefault="004E372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color w:val="auto"/>
                <w:sz w:val="24"/>
              </w:rPr>
              <w:t>Grower</w:t>
            </w:r>
          </w:p>
        </w:tc>
        <w:tc>
          <w:tcPr>
            <w:tcW w:w="1400" w:type="dxa"/>
            <w:shd w:val="clear" w:color="auto" w:fill="FFFFFF"/>
          </w:tcPr>
          <w:p w:rsidR="004E3720" w:rsidRPr="00873006" w:rsidRDefault="004E3720" w:rsidP="009B4BB4">
            <w:pPr>
              <w:pStyle w:val="JEFFLectureNotes"/>
              <w:rPr>
                <w:b/>
                <w:iCs/>
                <w:color w:val="auto"/>
                <w:sz w:val="24"/>
              </w:rPr>
            </w:pPr>
            <w:r w:rsidRPr="00873006">
              <w:rPr>
                <w:b/>
                <w:color w:val="auto"/>
                <w:sz w:val="24"/>
              </w:rPr>
              <w:t xml:space="preserve">ID:  </w:t>
            </w:r>
            <w:r w:rsidRPr="00873006">
              <w:rPr>
                <w:color w:val="auto"/>
                <w:sz w:val="24"/>
              </w:rPr>
              <w:t>19</w:t>
            </w:r>
          </w:p>
        </w:tc>
        <w:tc>
          <w:tcPr>
            <w:tcW w:w="4723" w:type="dxa"/>
            <w:shd w:val="clear" w:color="auto" w:fill="FFFFFF"/>
          </w:tcPr>
          <w:p w:rsidR="004E3720" w:rsidRPr="00873006" w:rsidRDefault="004E3720" w:rsidP="009B4BB4">
            <w:pPr>
              <w:pStyle w:val="JEFFLectureNotes"/>
              <w:rPr>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t>High – must be implemented</w:t>
            </w:r>
            <w:r w:rsidRPr="00873006">
              <w:rPr>
                <w:color w:val="auto"/>
                <w:sz w:val="24"/>
              </w:rPr>
              <w:br/>
              <w:t>Medium – must be included in this version of the software</w:t>
            </w:r>
            <w:r w:rsidRPr="00873006">
              <w:rPr>
                <w:color w:val="auto"/>
                <w:sz w:val="24"/>
              </w:rPr>
              <w:br/>
              <w:t>Low – may be deferred until next version of the product</w:t>
            </w:r>
          </w:p>
        </w:tc>
      </w:tr>
      <w:tr w:rsidR="00873006" w:rsidRPr="00873006" w:rsidTr="009B4BB4">
        <w:tc>
          <w:tcPr>
            <w:tcW w:w="4605" w:type="dxa"/>
            <w:gridSpan w:val="3"/>
            <w:shd w:val="clear" w:color="auto" w:fill="FFFFFF"/>
          </w:tcPr>
          <w:p w:rsidR="004E3720" w:rsidRPr="00873006" w:rsidRDefault="004E3720" w:rsidP="009B4BB4">
            <w:pPr>
              <w:pStyle w:val="JEFFLectureNotes"/>
              <w:rPr>
                <w:color w:val="auto"/>
                <w:sz w:val="24"/>
              </w:rPr>
            </w:pPr>
            <w:r w:rsidRPr="00873006">
              <w:rPr>
                <w:b/>
                <w:color w:val="auto"/>
                <w:sz w:val="24"/>
              </w:rPr>
              <w:t xml:space="preserve">Use Case Name: </w:t>
            </w:r>
            <w:r w:rsidRPr="00873006">
              <w:rPr>
                <w:b/>
                <w:color w:val="auto"/>
                <w:sz w:val="24"/>
              </w:rPr>
              <w:br/>
            </w:r>
            <w:r w:rsidRPr="00873006">
              <w:rPr>
                <w:color w:val="auto"/>
                <w:sz w:val="24"/>
              </w:rPr>
              <w:t>Grower creates product invoice</w:t>
            </w:r>
          </w:p>
          <w:p w:rsidR="004E3720" w:rsidRPr="00873006" w:rsidRDefault="004E3720" w:rsidP="009B4BB4">
            <w:pPr>
              <w:pStyle w:val="JEFFLectureNotes"/>
              <w:rPr>
                <w:b/>
                <w:color w:val="auto"/>
                <w:sz w:val="24"/>
              </w:rPr>
            </w:pPr>
          </w:p>
        </w:tc>
        <w:tc>
          <w:tcPr>
            <w:tcW w:w="6123" w:type="dxa"/>
            <w:gridSpan w:val="2"/>
            <w:shd w:val="clear" w:color="auto" w:fill="FFFFFF"/>
          </w:tcPr>
          <w:p w:rsidR="004E3720" w:rsidRPr="00873006" w:rsidRDefault="004E372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Detail</w:t>
            </w:r>
            <w:r w:rsidRPr="00873006">
              <w:rPr>
                <w:color w:val="auto"/>
                <w:sz w:val="24"/>
              </w:rPr>
              <w:br/>
            </w:r>
          </w:p>
        </w:tc>
      </w:tr>
      <w:tr w:rsidR="00873006" w:rsidRPr="00873006" w:rsidTr="009B4BB4">
        <w:trPr>
          <w:trHeight w:val="287"/>
        </w:trPr>
        <w:tc>
          <w:tcPr>
            <w:tcW w:w="3168" w:type="dxa"/>
            <w:gridSpan w:val="2"/>
            <w:shd w:val="clear" w:color="auto" w:fill="FFFFFF"/>
          </w:tcPr>
          <w:p w:rsidR="004E3720" w:rsidRPr="00873006" w:rsidRDefault="004E372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4E3720" w:rsidRPr="00873006" w:rsidRDefault="004E3720" w:rsidP="009B4BB4">
            <w:pPr>
              <w:pStyle w:val="JEFFLectureNotes"/>
              <w:rPr>
                <w:color w:val="auto"/>
                <w:sz w:val="24"/>
              </w:rPr>
            </w:pPr>
            <w:r w:rsidRPr="00873006">
              <w:rPr>
                <w:color w:val="auto"/>
                <w:sz w:val="24"/>
              </w:rPr>
              <w:t>Grower</w:t>
            </w:r>
          </w:p>
        </w:tc>
      </w:tr>
      <w:tr w:rsidR="00873006" w:rsidRPr="00873006" w:rsidTr="009B4BB4">
        <w:tc>
          <w:tcPr>
            <w:tcW w:w="3168" w:type="dxa"/>
            <w:gridSpan w:val="2"/>
            <w:shd w:val="clear" w:color="auto" w:fill="FFFFFF"/>
          </w:tcPr>
          <w:p w:rsidR="004E3720" w:rsidRPr="00873006" w:rsidRDefault="004E3720" w:rsidP="009B4BB4">
            <w:pPr>
              <w:pStyle w:val="JEFFLectureNotes"/>
              <w:rPr>
                <w:b/>
                <w:color w:val="auto"/>
                <w:sz w:val="24"/>
              </w:rPr>
            </w:pPr>
            <w:r w:rsidRPr="00873006">
              <w:rPr>
                <w:b/>
                <w:color w:val="auto"/>
                <w:sz w:val="24"/>
              </w:rPr>
              <w:t>Goal:</w:t>
            </w:r>
          </w:p>
        </w:tc>
        <w:tc>
          <w:tcPr>
            <w:tcW w:w="7560" w:type="dxa"/>
            <w:gridSpan w:val="3"/>
            <w:shd w:val="clear" w:color="auto" w:fill="FFFFFF"/>
          </w:tcPr>
          <w:p w:rsidR="004E3720" w:rsidRPr="00873006" w:rsidRDefault="004E3720" w:rsidP="0049242E">
            <w:pPr>
              <w:pStyle w:val="JEFFLectureNotes"/>
              <w:rPr>
                <w:color w:val="auto"/>
                <w:sz w:val="24"/>
              </w:rPr>
            </w:pPr>
            <w:r w:rsidRPr="00873006">
              <w:rPr>
                <w:color w:val="auto"/>
                <w:sz w:val="24"/>
              </w:rPr>
              <w:t xml:space="preserve">The Grower </w:t>
            </w:r>
            <w:del w:id="19" w:author="Chad Branton" w:date="2014-01-22T18:10:00Z">
              <w:r w:rsidRPr="00873006" w:rsidDel="0049242E">
                <w:rPr>
                  <w:color w:val="auto"/>
                  <w:sz w:val="24"/>
                </w:rPr>
                <w:delText>will wishes</w:delText>
              </w:r>
            </w:del>
            <w:ins w:id="20" w:author="Chad Branton" w:date="2014-01-22T18:10:00Z">
              <w:r w:rsidR="0049242E">
                <w:rPr>
                  <w:color w:val="auto"/>
                  <w:sz w:val="24"/>
                </w:rPr>
                <w:t>shall be able</w:t>
              </w:r>
            </w:ins>
            <w:r w:rsidRPr="00873006">
              <w:rPr>
                <w:color w:val="auto"/>
                <w:sz w:val="24"/>
              </w:rPr>
              <w:t xml:space="preserve"> to create a product invoice.</w:t>
            </w:r>
          </w:p>
        </w:tc>
      </w:tr>
      <w:tr w:rsidR="00873006" w:rsidRPr="00873006" w:rsidTr="009B4BB4">
        <w:tc>
          <w:tcPr>
            <w:tcW w:w="3168" w:type="dxa"/>
            <w:gridSpan w:val="2"/>
            <w:shd w:val="clear" w:color="auto" w:fill="FFFFFF"/>
          </w:tcPr>
          <w:p w:rsidR="004E3720" w:rsidRPr="00873006" w:rsidRDefault="004E372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4E3720" w:rsidRPr="00873006" w:rsidRDefault="004E3720" w:rsidP="009B4BB4">
            <w:pPr>
              <w:pStyle w:val="JEFFLectureNotes"/>
              <w:rPr>
                <w:color w:val="auto"/>
                <w:sz w:val="24"/>
              </w:rPr>
            </w:pPr>
            <w:r w:rsidRPr="00873006">
              <w:rPr>
                <w:color w:val="auto"/>
                <w:sz w:val="24"/>
              </w:rPr>
              <w:t xml:space="preserve">None </w:t>
            </w:r>
          </w:p>
        </w:tc>
      </w:tr>
      <w:tr w:rsidR="00873006" w:rsidRPr="00873006" w:rsidTr="009B4BB4">
        <w:tc>
          <w:tcPr>
            <w:tcW w:w="3168" w:type="dxa"/>
            <w:gridSpan w:val="2"/>
            <w:shd w:val="clear" w:color="auto" w:fill="FFFFFF"/>
          </w:tcPr>
          <w:p w:rsidR="004E3720" w:rsidRPr="00873006" w:rsidRDefault="004E372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4E3720" w:rsidRPr="00873006" w:rsidRDefault="004E3720" w:rsidP="009B4BB4">
            <w:pPr>
              <w:pStyle w:val="JEFFLectureNotes"/>
              <w:rPr>
                <w:color w:val="auto"/>
                <w:sz w:val="24"/>
              </w:rPr>
            </w:pPr>
            <w:r w:rsidRPr="00873006">
              <w:rPr>
                <w:color w:val="auto"/>
                <w:sz w:val="24"/>
              </w:rPr>
              <w:t>The Grower is logged into the system.</w:t>
            </w:r>
          </w:p>
        </w:tc>
      </w:tr>
      <w:tr w:rsidR="00873006" w:rsidRPr="00873006" w:rsidTr="009B4BB4">
        <w:tc>
          <w:tcPr>
            <w:tcW w:w="3168" w:type="dxa"/>
            <w:gridSpan w:val="2"/>
            <w:shd w:val="clear" w:color="auto" w:fill="FFFFFF"/>
          </w:tcPr>
          <w:p w:rsidR="004E3720" w:rsidRPr="00873006" w:rsidRDefault="004E372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4E3720" w:rsidRPr="00873006" w:rsidRDefault="004E3720" w:rsidP="009B4BB4">
            <w:pPr>
              <w:pStyle w:val="JEFFLectureNotes"/>
              <w:rPr>
                <w:color w:val="auto"/>
                <w:sz w:val="24"/>
              </w:rPr>
            </w:pPr>
            <w:r w:rsidRPr="00873006">
              <w:rPr>
                <w:color w:val="auto"/>
                <w:sz w:val="24"/>
              </w:rPr>
              <w:t>The Grower will have an invoice of products he/she has prepared to sell.</w:t>
            </w:r>
          </w:p>
        </w:tc>
      </w:tr>
      <w:tr w:rsidR="00873006" w:rsidRPr="00873006" w:rsidTr="009B4BB4">
        <w:tc>
          <w:tcPr>
            <w:tcW w:w="3168" w:type="dxa"/>
            <w:gridSpan w:val="2"/>
            <w:shd w:val="clear" w:color="auto" w:fill="FFFFFF"/>
          </w:tcPr>
          <w:p w:rsidR="004E3720" w:rsidRPr="00873006" w:rsidRDefault="004E372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4E3720" w:rsidRPr="00873006" w:rsidRDefault="004E372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4E3720" w:rsidRPr="00873006" w:rsidRDefault="004E3720" w:rsidP="009B4BB4">
            <w:pPr>
              <w:pStyle w:val="JEFFLectureNotes"/>
              <w:rPr>
                <w:color w:val="auto"/>
                <w:sz w:val="24"/>
              </w:rPr>
            </w:pPr>
          </w:p>
        </w:tc>
        <w:tc>
          <w:tcPr>
            <w:tcW w:w="2364" w:type="dxa"/>
            <w:shd w:val="clear" w:color="auto" w:fill="FFFFFF"/>
            <w:vAlign w:val="center"/>
          </w:tcPr>
          <w:p w:rsidR="004E3720" w:rsidRPr="00873006" w:rsidRDefault="004E372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4E3720" w:rsidRPr="00873006" w:rsidRDefault="004E3720" w:rsidP="009B4BB4">
            <w:pPr>
              <w:pStyle w:val="JEFFLectureNotes"/>
              <w:rPr>
                <w:color w:val="auto"/>
                <w:sz w:val="24"/>
              </w:rPr>
            </w:pPr>
            <w:r w:rsidRPr="00873006">
              <w:rPr>
                <w:color w:val="auto"/>
                <w:sz w:val="24"/>
              </w:rPr>
              <w:t>None</w:t>
            </w:r>
          </w:p>
        </w:tc>
      </w:tr>
      <w:tr w:rsidR="00873006" w:rsidRPr="00873006" w:rsidTr="009B4BB4">
        <w:tc>
          <w:tcPr>
            <w:tcW w:w="804" w:type="dxa"/>
            <w:vMerge/>
            <w:shd w:val="clear" w:color="auto" w:fill="FFFFFF"/>
            <w:vAlign w:val="center"/>
          </w:tcPr>
          <w:p w:rsidR="004E3720" w:rsidRPr="00873006" w:rsidRDefault="004E3720" w:rsidP="009B4BB4">
            <w:pPr>
              <w:pStyle w:val="JEFFLectureNotes"/>
              <w:rPr>
                <w:color w:val="auto"/>
                <w:sz w:val="24"/>
              </w:rPr>
            </w:pPr>
          </w:p>
        </w:tc>
        <w:tc>
          <w:tcPr>
            <w:tcW w:w="2364" w:type="dxa"/>
            <w:shd w:val="clear" w:color="auto" w:fill="FFFFFF"/>
            <w:vAlign w:val="center"/>
          </w:tcPr>
          <w:p w:rsidR="004E3720" w:rsidRPr="00873006" w:rsidRDefault="004E3720" w:rsidP="009B4BB4">
            <w:pPr>
              <w:pStyle w:val="JEFFLectureNotes"/>
              <w:rPr>
                <w:b/>
                <w:color w:val="auto"/>
                <w:sz w:val="24"/>
              </w:rPr>
            </w:pPr>
            <w:r w:rsidRPr="00873006">
              <w:rPr>
                <w:b/>
                <w:color w:val="auto"/>
                <w:sz w:val="24"/>
              </w:rPr>
              <w:t>Extend:</w:t>
            </w:r>
          </w:p>
        </w:tc>
        <w:tc>
          <w:tcPr>
            <w:tcW w:w="7560" w:type="dxa"/>
            <w:gridSpan w:val="3"/>
            <w:shd w:val="clear" w:color="auto" w:fill="FFFFFF"/>
          </w:tcPr>
          <w:p w:rsidR="004E3720" w:rsidRPr="00873006" w:rsidRDefault="004E3720" w:rsidP="009B4BB4">
            <w:pPr>
              <w:pStyle w:val="JEFFLectureNotes"/>
              <w:rPr>
                <w:color w:val="auto"/>
                <w:sz w:val="24"/>
              </w:rPr>
            </w:pPr>
            <w:r w:rsidRPr="00873006">
              <w:rPr>
                <w:color w:val="auto"/>
                <w:sz w:val="24"/>
              </w:rPr>
              <w:t>None</w:t>
            </w:r>
          </w:p>
        </w:tc>
      </w:tr>
      <w:tr w:rsidR="00873006" w:rsidRPr="00873006" w:rsidTr="009B4BB4">
        <w:tc>
          <w:tcPr>
            <w:tcW w:w="804" w:type="dxa"/>
            <w:vMerge/>
            <w:shd w:val="clear" w:color="auto" w:fill="FFFFFF"/>
            <w:vAlign w:val="center"/>
          </w:tcPr>
          <w:p w:rsidR="004E3720" w:rsidRPr="00873006" w:rsidRDefault="004E3720" w:rsidP="009B4BB4">
            <w:pPr>
              <w:pStyle w:val="JEFFLectureNotes"/>
              <w:rPr>
                <w:color w:val="auto"/>
                <w:sz w:val="24"/>
              </w:rPr>
            </w:pPr>
          </w:p>
        </w:tc>
        <w:tc>
          <w:tcPr>
            <w:tcW w:w="2364" w:type="dxa"/>
            <w:shd w:val="clear" w:color="auto" w:fill="FFFFFF"/>
            <w:vAlign w:val="center"/>
          </w:tcPr>
          <w:p w:rsidR="004E3720" w:rsidRPr="00873006" w:rsidRDefault="004E372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4E3720" w:rsidRPr="00873006" w:rsidRDefault="004E3720" w:rsidP="009B4BB4">
            <w:pPr>
              <w:pStyle w:val="JEFFLectureNotes"/>
              <w:rPr>
                <w:color w:val="auto"/>
                <w:sz w:val="24"/>
              </w:rPr>
            </w:pPr>
            <w:r w:rsidRPr="00873006">
              <w:rPr>
                <w:color w:val="auto"/>
                <w:sz w:val="24"/>
              </w:rPr>
              <w:t>None</w:t>
            </w:r>
          </w:p>
        </w:tc>
      </w:tr>
      <w:tr w:rsidR="00873006" w:rsidRPr="00873006" w:rsidTr="009B4BB4">
        <w:tc>
          <w:tcPr>
            <w:tcW w:w="3168" w:type="dxa"/>
            <w:gridSpan w:val="2"/>
            <w:vMerge w:val="restart"/>
            <w:shd w:val="clear" w:color="auto" w:fill="FFFFFF"/>
          </w:tcPr>
          <w:p w:rsidR="004E3720" w:rsidRPr="00873006" w:rsidRDefault="004E372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4E3720" w:rsidRPr="00873006" w:rsidRDefault="004E3720" w:rsidP="009B4BB4">
            <w:pPr>
              <w:pStyle w:val="JEFFLectureNotes"/>
              <w:rPr>
                <w:color w:val="auto"/>
                <w:sz w:val="24"/>
              </w:rPr>
            </w:pPr>
            <w:r w:rsidRPr="00873006">
              <w:rPr>
                <w:b/>
                <w:color w:val="auto"/>
                <w:sz w:val="24"/>
              </w:rPr>
              <w:t>Trigger Type:</w:t>
            </w:r>
            <w:r w:rsidRPr="00873006">
              <w:rPr>
                <w:color w:val="auto"/>
                <w:sz w:val="24"/>
              </w:rPr>
              <w:t xml:space="preserve"> External</w:t>
            </w:r>
          </w:p>
        </w:tc>
      </w:tr>
      <w:tr w:rsidR="00873006" w:rsidRPr="00873006" w:rsidTr="009B4BB4">
        <w:tc>
          <w:tcPr>
            <w:tcW w:w="3168" w:type="dxa"/>
            <w:gridSpan w:val="2"/>
            <w:vMerge/>
            <w:shd w:val="clear" w:color="auto" w:fill="FFFFFF"/>
          </w:tcPr>
          <w:p w:rsidR="004E3720" w:rsidRPr="00873006" w:rsidRDefault="004E3720" w:rsidP="009B4BB4">
            <w:pPr>
              <w:pStyle w:val="JEFFLectureNotes"/>
              <w:rPr>
                <w:b/>
                <w:color w:val="auto"/>
                <w:sz w:val="24"/>
              </w:rPr>
            </w:pPr>
          </w:p>
        </w:tc>
        <w:tc>
          <w:tcPr>
            <w:tcW w:w="7560" w:type="dxa"/>
            <w:gridSpan w:val="3"/>
            <w:shd w:val="clear" w:color="auto" w:fill="FFFFFF"/>
          </w:tcPr>
          <w:p w:rsidR="004E3720" w:rsidRPr="00873006" w:rsidRDefault="004E3720" w:rsidP="004E3720">
            <w:pPr>
              <w:pStyle w:val="JEFFLectureNotes"/>
              <w:numPr>
                <w:ilvl w:val="0"/>
                <w:numId w:val="23"/>
              </w:numPr>
              <w:rPr>
                <w:color w:val="auto"/>
                <w:sz w:val="24"/>
              </w:rPr>
            </w:pPr>
            <w:r w:rsidRPr="00873006">
              <w:rPr>
                <w:color w:val="auto"/>
                <w:sz w:val="24"/>
              </w:rPr>
              <w:t>The Grower issues the “create product invoice” command</w:t>
            </w:r>
          </w:p>
        </w:tc>
      </w:tr>
      <w:tr w:rsidR="00873006" w:rsidRPr="00873006" w:rsidTr="009B4BB4">
        <w:tc>
          <w:tcPr>
            <w:tcW w:w="3168" w:type="dxa"/>
            <w:gridSpan w:val="2"/>
            <w:shd w:val="clear" w:color="auto" w:fill="FFFFFF"/>
          </w:tcPr>
          <w:p w:rsidR="004E3720" w:rsidRPr="00873006" w:rsidRDefault="004E372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4E3720" w:rsidRPr="00873006" w:rsidRDefault="004E3720" w:rsidP="004E3720">
            <w:pPr>
              <w:pStyle w:val="JEFFLectureNotes"/>
              <w:numPr>
                <w:ilvl w:val="0"/>
                <w:numId w:val="23"/>
              </w:numPr>
              <w:rPr>
                <w:color w:val="auto"/>
                <w:sz w:val="24"/>
              </w:rPr>
            </w:pPr>
            <w:r w:rsidRPr="00873006">
              <w:rPr>
                <w:color w:val="auto"/>
                <w:sz w:val="24"/>
              </w:rPr>
              <w:t>The system prompts the Grower for a product type</w:t>
            </w:r>
          </w:p>
          <w:p w:rsidR="004E3720" w:rsidRPr="00873006" w:rsidRDefault="004E3720" w:rsidP="004E3720">
            <w:pPr>
              <w:pStyle w:val="JEFFLectureNotes"/>
              <w:numPr>
                <w:ilvl w:val="0"/>
                <w:numId w:val="23"/>
              </w:numPr>
              <w:rPr>
                <w:color w:val="auto"/>
                <w:sz w:val="24"/>
              </w:rPr>
            </w:pPr>
            <w:r w:rsidRPr="00873006">
              <w:rPr>
                <w:color w:val="auto"/>
                <w:sz w:val="24"/>
              </w:rPr>
              <w:t>The Grower selects a product type</w:t>
            </w:r>
          </w:p>
          <w:p w:rsidR="004E3720" w:rsidRPr="00873006" w:rsidRDefault="004E3720" w:rsidP="004E3720">
            <w:pPr>
              <w:pStyle w:val="JEFFLectureNotes"/>
              <w:numPr>
                <w:ilvl w:val="0"/>
                <w:numId w:val="23"/>
              </w:numPr>
              <w:rPr>
                <w:color w:val="auto"/>
                <w:sz w:val="24"/>
              </w:rPr>
            </w:pPr>
            <w:r w:rsidRPr="00873006">
              <w:rPr>
                <w:color w:val="auto"/>
                <w:sz w:val="24"/>
              </w:rPr>
              <w:t>The system prompts the Grower for a product quantity</w:t>
            </w:r>
          </w:p>
          <w:p w:rsidR="004E3720" w:rsidRPr="00873006" w:rsidRDefault="004E3720" w:rsidP="004E3720">
            <w:pPr>
              <w:pStyle w:val="JEFFLectureNotes"/>
              <w:numPr>
                <w:ilvl w:val="0"/>
                <w:numId w:val="23"/>
              </w:numPr>
              <w:rPr>
                <w:color w:val="auto"/>
                <w:sz w:val="24"/>
              </w:rPr>
            </w:pPr>
            <w:r w:rsidRPr="00873006">
              <w:rPr>
                <w:color w:val="auto"/>
                <w:sz w:val="24"/>
              </w:rPr>
              <w:t>The Grower selects a product quantity</w:t>
            </w:r>
          </w:p>
          <w:p w:rsidR="004E3720" w:rsidRPr="00873006" w:rsidRDefault="004E3720" w:rsidP="004E3720">
            <w:pPr>
              <w:pStyle w:val="JEFFLectureNotes"/>
              <w:numPr>
                <w:ilvl w:val="0"/>
                <w:numId w:val="23"/>
              </w:numPr>
              <w:rPr>
                <w:color w:val="auto"/>
                <w:sz w:val="24"/>
              </w:rPr>
            </w:pPr>
            <w:r w:rsidRPr="00873006">
              <w:rPr>
                <w:color w:val="auto"/>
                <w:sz w:val="24"/>
              </w:rPr>
              <w:lastRenderedPageBreak/>
              <w:t>The system prompts the Grower to add more items to the invoice</w:t>
            </w:r>
          </w:p>
          <w:p w:rsidR="004E3720" w:rsidRPr="00873006" w:rsidRDefault="004E3720" w:rsidP="004E3720">
            <w:pPr>
              <w:pStyle w:val="JEFFLectureNotes"/>
              <w:numPr>
                <w:ilvl w:val="0"/>
                <w:numId w:val="23"/>
              </w:numPr>
              <w:rPr>
                <w:color w:val="auto"/>
                <w:sz w:val="24"/>
              </w:rPr>
            </w:pPr>
            <w:r w:rsidRPr="00873006">
              <w:rPr>
                <w:color w:val="auto"/>
                <w:sz w:val="24"/>
              </w:rPr>
              <w:t>If the Grower selects to add more items, go to step 2.  Otherwise, continue to step 8.</w:t>
            </w:r>
          </w:p>
          <w:p w:rsidR="004E3720" w:rsidRPr="00873006" w:rsidRDefault="004E3720" w:rsidP="004E3720">
            <w:pPr>
              <w:pStyle w:val="JEFFLectureNotes"/>
              <w:numPr>
                <w:ilvl w:val="0"/>
                <w:numId w:val="23"/>
              </w:numPr>
              <w:rPr>
                <w:color w:val="auto"/>
                <w:sz w:val="24"/>
              </w:rPr>
            </w:pPr>
            <w:r w:rsidRPr="00873006">
              <w:rPr>
                <w:color w:val="auto"/>
                <w:sz w:val="24"/>
              </w:rPr>
              <w:t>The system prompts the Grower to enter a delivery date for the invoice</w:t>
            </w:r>
          </w:p>
          <w:p w:rsidR="004E3720" w:rsidRPr="00873006" w:rsidRDefault="004E3720" w:rsidP="004E3720">
            <w:pPr>
              <w:pStyle w:val="JEFFLectureNotes"/>
              <w:numPr>
                <w:ilvl w:val="0"/>
                <w:numId w:val="23"/>
              </w:numPr>
              <w:rPr>
                <w:color w:val="auto"/>
                <w:sz w:val="24"/>
              </w:rPr>
            </w:pPr>
            <w:r w:rsidRPr="00873006">
              <w:rPr>
                <w:color w:val="auto"/>
                <w:sz w:val="24"/>
              </w:rPr>
              <w:t>The Grower selects a delivery date</w:t>
            </w:r>
          </w:p>
          <w:p w:rsidR="004E3720" w:rsidRPr="00873006" w:rsidRDefault="004E3720" w:rsidP="004E3720">
            <w:pPr>
              <w:pStyle w:val="JEFFLectureNotes"/>
              <w:numPr>
                <w:ilvl w:val="0"/>
                <w:numId w:val="23"/>
              </w:numPr>
              <w:rPr>
                <w:color w:val="auto"/>
                <w:sz w:val="24"/>
              </w:rPr>
            </w:pPr>
            <w:r w:rsidRPr="00873006">
              <w:rPr>
                <w:color w:val="auto"/>
                <w:sz w:val="24"/>
              </w:rPr>
              <w:t>The system prompts the Grower to confirm the invoice</w:t>
            </w:r>
          </w:p>
          <w:p w:rsidR="004E3720" w:rsidRPr="00873006" w:rsidRDefault="004E3720" w:rsidP="004E3720">
            <w:pPr>
              <w:pStyle w:val="JEFFLectureNotes"/>
              <w:numPr>
                <w:ilvl w:val="0"/>
                <w:numId w:val="23"/>
              </w:numPr>
              <w:rPr>
                <w:color w:val="auto"/>
                <w:sz w:val="24"/>
              </w:rPr>
            </w:pPr>
            <w:r w:rsidRPr="00873006">
              <w:rPr>
                <w:color w:val="auto"/>
                <w:sz w:val="24"/>
              </w:rPr>
              <w:t>The Grower confirms the invoice.</w:t>
            </w:r>
          </w:p>
          <w:p w:rsidR="004E3720" w:rsidRPr="00873006" w:rsidRDefault="004E3720" w:rsidP="004E3720">
            <w:pPr>
              <w:pStyle w:val="JEFFLectureNotes"/>
              <w:numPr>
                <w:ilvl w:val="0"/>
                <w:numId w:val="23"/>
              </w:numPr>
              <w:rPr>
                <w:color w:val="auto"/>
                <w:sz w:val="24"/>
              </w:rPr>
            </w:pPr>
            <w:r w:rsidRPr="00873006">
              <w:rPr>
                <w:color w:val="auto"/>
                <w:sz w:val="24"/>
              </w:rPr>
              <w:t>The system submits the invoice to the data store</w:t>
            </w:r>
          </w:p>
        </w:tc>
      </w:tr>
      <w:tr w:rsidR="00873006" w:rsidRPr="00873006" w:rsidTr="009B4BB4">
        <w:tc>
          <w:tcPr>
            <w:tcW w:w="3168" w:type="dxa"/>
            <w:gridSpan w:val="2"/>
            <w:shd w:val="clear" w:color="auto" w:fill="FFFFFF"/>
          </w:tcPr>
          <w:p w:rsidR="004E3720" w:rsidRPr="00873006" w:rsidRDefault="004E3720" w:rsidP="009B4BB4">
            <w:pPr>
              <w:pStyle w:val="JEFFLectureNotes"/>
              <w:rPr>
                <w:b/>
                <w:color w:val="auto"/>
                <w:sz w:val="24"/>
              </w:rPr>
            </w:pPr>
            <w:r w:rsidRPr="00873006">
              <w:rPr>
                <w:b/>
                <w:color w:val="auto"/>
                <w:sz w:val="24"/>
              </w:rPr>
              <w:lastRenderedPageBreak/>
              <w:t>Sub-flows:</w:t>
            </w:r>
          </w:p>
        </w:tc>
        <w:tc>
          <w:tcPr>
            <w:tcW w:w="7560" w:type="dxa"/>
            <w:gridSpan w:val="3"/>
            <w:shd w:val="clear" w:color="auto" w:fill="FFFFFF"/>
          </w:tcPr>
          <w:p w:rsidR="004E3720" w:rsidRPr="00873006" w:rsidRDefault="004E3720" w:rsidP="009B4BB4">
            <w:pPr>
              <w:pStyle w:val="JEFFLectureNotes"/>
              <w:rPr>
                <w:color w:val="auto"/>
                <w:sz w:val="24"/>
              </w:rPr>
            </w:pPr>
          </w:p>
        </w:tc>
      </w:tr>
      <w:tr w:rsidR="00873006" w:rsidRPr="00873006" w:rsidTr="009B4BB4">
        <w:trPr>
          <w:trHeight w:val="620"/>
        </w:trPr>
        <w:tc>
          <w:tcPr>
            <w:tcW w:w="10728" w:type="dxa"/>
            <w:gridSpan w:val="5"/>
            <w:shd w:val="clear" w:color="auto" w:fill="FFFFFF"/>
          </w:tcPr>
          <w:p w:rsidR="004E3720" w:rsidRPr="00873006" w:rsidRDefault="004E3720" w:rsidP="009B4BB4">
            <w:pPr>
              <w:pStyle w:val="JEFFLectureNotes"/>
              <w:rPr>
                <w:color w:val="auto"/>
                <w:sz w:val="24"/>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r>
            <w:r w:rsidRPr="00873006">
              <w:rPr>
                <w:color w:val="auto"/>
                <w:sz w:val="24"/>
              </w:rPr>
              <w:t>11a.  The Grower rejects the invoice</w:t>
            </w:r>
          </w:p>
          <w:p w:rsidR="004E3720" w:rsidRPr="00873006" w:rsidRDefault="004E3720" w:rsidP="009B4BB4">
            <w:pPr>
              <w:pStyle w:val="JEFFLectureNotes"/>
              <w:ind w:left="720"/>
              <w:rPr>
                <w:b/>
                <w:color w:val="auto"/>
                <w:sz w:val="24"/>
              </w:rPr>
            </w:pPr>
            <w:r w:rsidRPr="00873006">
              <w:rPr>
                <w:color w:val="auto"/>
                <w:sz w:val="24"/>
              </w:rPr>
              <w:t>11a1. The system returns the Grower to the Grower’s main menu</w:t>
            </w:r>
          </w:p>
        </w:tc>
      </w:tr>
    </w:tbl>
    <w:p w:rsidR="004E3720" w:rsidRPr="00873006" w:rsidRDefault="004E3720" w:rsidP="004E3720">
      <w:pPr>
        <w:pStyle w:val="JEFFLectureNotes"/>
        <w:rPr>
          <w:color w:val="auto"/>
        </w:rPr>
      </w:pPr>
      <w:r w:rsidRPr="00873006">
        <w:rPr>
          <w:color w:val="auto"/>
        </w:rPr>
        <w:t> </w:t>
      </w:r>
    </w:p>
    <w:p w:rsidR="006E5537" w:rsidRPr="00873006" w:rsidRDefault="006E5537" w:rsidP="006E5537">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6E5537" w:rsidRPr="00873006" w:rsidRDefault="006E5537" w:rsidP="009B4BB4">
            <w:pPr>
              <w:pStyle w:val="JEFFLectureNotes"/>
              <w:rPr>
                <w:b/>
                <w:color w:val="auto"/>
                <w:sz w:val="24"/>
              </w:rPr>
            </w:pPr>
            <w:r w:rsidRPr="00873006">
              <w:rPr>
                <w:b/>
                <w:noProof/>
                <w:color w:val="auto"/>
                <w:sz w:val="24"/>
              </w:rPr>
              <w:drawing>
                <wp:inline distT="0" distB="0" distL="0" distR="0" wp14:anchorId="3691E91B" wp14:editId="16A871B3">
                  <wp:extent cx="6600825" cy="362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_Invoice_History.jpg"/>
                          <pic:cNvPicPr/>
                        </pic:nvPicPr>
                        <pic:blipFill>
                          <a:blip r:embed="rId22">
                            <a:extLst>
                              <a:ext uri="{28A0092B-C50C-407E-A947-70E740481C1C}">
                                <a14:useLocalDpi xmlns:a14="http://schemas.microsoft.com/office/drawing/2010/main" val="0"/>
                              </a:ext>
                            </a:extLst>
                          </a:blip>
                          <a:stretch>
                            <a:fillRect/>
                          </a:stretch>
                        </pic:blipFill>
                        <pic:spPr>
                          <a:xfrm>
                            <a:off x="0" y="0"/>
                            <a:ext cx="6600825" cy="3629025"/>
                          </a:xfrm>
                          <a:prstGeom prst="rect">
                            <a:avLst/>
                          </a:prstGeom>
                        </pic:spPr>
                      </pic:pic>
                    </a:graphicData>
                  </a:graphic>
                </wp:inline>
              </w:drawing>
            </w:r>
          </w:p>
        </w:tc>
      </w:tr>
      <w:tr w:rsidR="00873006" w:rsidRPr="00873006" w:rsidTr="009B4BB4">
        <w:trPr>
          <w:trHeight w:val="368"/>
        </w:trPr>
        <w:tc>
          <w:tcPr>
            <w:tcW w:w="4605" w:type="dxa"/>
            <w:gridSpan w:val="3"/>
            <w:shd w:val="clear" w:color="auto" w:fill="FFFFFF"/>
          </w:tcPr>
          <w:p w:rsidR="006E5537" w:rsidRPr="00873006" w:rsidRDefault="006E5537" w:rsidP="009B4BB4">
            <w:pPr>
              <w:pStyle w:val="JEFFLectureNotes"/>
              <w:rPr>
                <w:b/>
                <w:color w:val="auto"/>
                <w:sz w:val="24"/>
              </w:rPr>
            </w:pPr>
            <w:r w:rsidRPr="00873006">
              <w:rPr>
                <w:b/>
                <w:color w:val="auto"/>
                <w:sz w:val="24"/>
              </w:rPr>
              <w:t>Product title:</w:t>
            </w:r>
            <w:r w:rsidRPr="00873006">
              <w:rPr>
                <w:b/>
                <w:color w:val="auto"/>
                <w:sz w:val="24"/>
              </w:rPr>
              <w:br/>
            </w:r>
            <w:r w:rsidRPr="00873006">
              <w:rPr>
                <w:color w:val="auto"/>
                <w:sz w:val="24"/>
              </w:rPr>
              <w:t>State the product title</w:t>
            </w:r>
          </w:p>
        </w:tc>
        <w:tc>
          <w:tcPr>
            <w:tcW w:w="6123" w:type="dxa"/>
            <w:gridSpan w:val="2"/>
            <w:shd w:val="clear" w:color="auto" w:fill="FFFFFF"/>
          </w:tcPr>
          <w:p w:rsidR="006E5537" w:rsidRPr="00873006" w:rsidRDefault="006E5537" w:rsidP="009B4BB4">
            <w:pPr>
              <w:pStyle w:val="JEFFLectureNotes"/>
              <w:rPr>
                <w:b/>
                <w:color w:val="auto"/>
                <w:sz w:val="24"/>
              </w:rPr>
            </w:pPr>
            <w:r w:rsidRPr="00873006">
              <w:rPr>
                <w:b/>
                <w:color w:val="auto"/>
                <w:sz w:val="24"/>
              </w:rPr>
              <w:t>Product version:</w:t>
            </w:r>
            <w:r w:rsidRPr="00873006">
              <w:rPr>
                <w:b/>
                <w:color w:val="auto"/>
                <w:sz w:val="24"/>
              </w:rPr>
              <w:br/>
            </w:r>
            <w:r w:rsidRPr="00873006">
              <w:rPr>
                <w:color w:val="auto"/>
                <w:sz w:val="24"/>
              </w:rPr>
              <w:t>State the product version number</w:t>
            </w:r>
          </w:p>
        </w:tc>
      </w:tr>
      <w:tr w:rsidR="00873006" w:rsidRPr="00873006" w:rsidTr="009B4BB4">
        <w:trPr>
          <w:trHeight w:val="368"/>
        </w:trPr>
        <w:tc>
          <w:tcPr>
            <w:tcW w:w="4605" w:type="dxa"/>
            <w:gridSpan w:val="3"/>
            <w:shd w:val="clear" w:color="auto" w:fill="FFFFFF"/>
          </w:tcPr>
          <w:p w:rsidR="006E5537" w:rsidRPr="00873006" w:rsidRDefault="006E5537"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color w:val="auto"/>
                <w:sz w:val="24"/>
              </w:rPr>
              <w:t>Grower</w:t>
            </w:r>
          </w:p>
        </w:tc>
        <w:tc>
          <w:tcPr>
            <w:tcW w:w="1400" w:type="dxa"/>
            <w:shd w:val="clear" w:color="auto" w:fill="FFFFFF"/>
          </w:tcPr>
          <w:p w:rsidR="006E5537" w:rsidRPr="00873006" w:rsidRDefault="006E5537" w:rsidP="009B4BB4">
            <w:pPr>
              <w:pStyle w:val="JEFFLectureNotes"/>
              <w:rPr>
                <w:b/>
                <w:iCs/>
                <w:color w:val="auto"/>
                <w:sz w:val="24"/>
              </w:rPr>
            </w:pPr>
            <w:r w:rsidRPr="00873006">
              <w:rPr>
                <w:b/>
                <w:color w:val="auto"/>
                <w:sz w:val="24"/>
              </w:rPr>
              <w:t xml:space="preserve">ID:  </w:t>
            </w:r>
            <w:r w:rsidRPr="00873006">
              <w:rPr>
                <w:color w:val="auto"/>
                <w:sz w:val="24"/>
              </w:rPr>
              <w:t>20</w:t>
            </w:r>
          </w:p>
        </w:tc>
        <w:tc>
          <w:tcPr>
            <w:tcW w:w="4723" w:type="dxa"/>
            <w:shd w:val="clear" w:color="auto" w:fill="FFFFFF"/>
          </w:tcPr>
          <w:p w:rsidR="006E5537" w:rsidRPr="00873006" w:rsidRDefault="006E5537" w:rsidP="009B4BB4">
            <w:pPr>
              <w:pStyle w:val="JEFFLectureNotes"/>
              <w:rPr>
                <w:iCs/>
                <w:color w:val="auto"/>
                <w:sz w:val="24"/>
              </w:rPr>
            </w:pPr>
            <w:r w:rsidRPr="00873006">
              <w:rPr>
                <w:b/>
                <w:color w:val="auto"/>
                <w:sz w:val="24"/>
              </w:rPr>
              <w:t>Importance Level:</w:t>
            </w:r>
            <w:r w:rsidRPr="00873006">
              <w:rPr>
                <w:color w:val="auto"/>
                <w:sz w:val="24"/>
              </w:rPr>
              <w:t xml:space="preserve"> High</w:t>
            </w:r>
          </w:p>
        </w:tc>
      </w:tr>
      <w:tr w:rsidR="00873006" w:rsidRPr="00873006" w:rsidTr="009B4BB4">
        <w:tc>
          <w:tcPr>
            <w:tcW w:w="4605" w:type="dxa"/>
            <w:gridSpan w:val="3"/>
            <w:shd w:val="clear" w:color="auto" w:fill="FFFFFF"/>
          </w:tcPr>
          <w:p w:rsidR="006E5537" w:rsidRPr="00873006" w:rsidRDefault="006E5537" w:rsidP="009B4BB4">
            <w:pPr>
              <w:pStyle w:val="JEFFLectureNotes"/>
              <w:rPr>
                <w:color w:val="auto"/>
                <w:sz w:val="24"/>
              </w:rPr>
            </w:pPr>
            <w:r w:rsidRPr="00873006">
              <w:rPr>
                <w:b/>
                <w:color w:val="auto"/>
                <w:sz w:val="24"/>
              </w:rPr>
              <w:t xml:space="preserve">Use Case Name: </w:t>
            </w:r>
            <w:r w:rsidRPr="00873006">
              <w:rPr>
                <w:b/>
                <w:color w:val="auto"/>
                <w:sz w:val="24"/>
              </w:rPr>
              <w:br/>
            </w:r>
            <w:r w:rsidRPr="00873006">
              <w:rPr>
                <w:color w:val="auto"/>
                <w:sz w:val="24"/>
              </w:rPr>
              <w:t>View Invoice History</w:t>
            </w:r>
          </w:p>
          <w:p w:rsidR="006E5537" w:rsidRPr="00873006" w:rsidRDefault="006E5537" w:rsidP="009B4BB4">
            <w:pPr>
              <w:pStyle w:val="JEFFLectureNotes"/>
              <w:rPr>
                <w:b/>
                <w:color w:val="auto"/>
                <w:sz w:val="24"/>
              </w:rPr>
            </w:pPr>
          </w:p>
        </w:tc>
        <w:tc>
          <w:tcPr>
            <w:tcW w:w="6123" w:type="dxa"/>
            <w:gridSpan w:val="2"/>
            <w:shd w:val="clear" w:color="auto" w:fill="FFFFFF"/>
          </w:tcPr>
          <w:p w:rsidR="006E5537" w:rsidRPr="00873006" w:rsidRDefault="006E5537"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Detail</w:t>
            </w:r>
          </w:p>
        </w:tc>
      </w:tr>
      <w:tr w:rsidR="00873006" w:rsidRPr="00873006" w:rsidTr="009B4BB4">
        <w:trPr>
          <w:trHeight w:val="287"/>
        </w:trPr>
        <w:tc>
          <w:tcPr>
            <w:tcW w:w="3168" w:type="dxa"/>
            <w:gridSpan w:val="2"/>
            <w:shd w:val="clear" w:color="auto" w:fill="FFFFFF"/>
          </w:tcPr>
          <w:p w:rsidR="006E5537" w:rsidRPr="00873006" w:rsidRDefault="006E5537"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6E5537" w:rsidRPr="00873006" w:rsidRDefault="006E5537" w:rsidP="009B4BB4">
            <w:pPr>
              <w:pStyle w:val="JEFFLectureNotes"/>
              <w:rPr>
                <w:color w:val="auto"/>
                <w:sz w:val="24"/>
              </w:rPr>
            </w:pPr>
            <w:r w:rsidRPr="00873006">
              <w:rPr>
                <w:color w:val="auto"/>
                <w:sz w:val="24"/>
              </w:rPr>
              <w:t>Grower</w:t>
            </w:r>
          </w:p>
        </w:tc>
      </w:tr>
      <w:tr w:rsidR="00873006" w:rsidRPr="00873006" w:rsidTr="009B4BB4">
        <w:tc>
          <w:tcPr>
            <w:tcW w:w="3168" w:type="dxa"/>
            <w:gridSpan w:val="2"/>
            <w:shd w:val="clear" w:color="auto" w:fill="FFFFFF"/>
          </w:tcPr>
          <w:p w:rsidR="006E5537" w:rsidRPr="00873006" w:rsidRDefault="006E5537" w:rsidP="009B4BB4">
            <w:pPr>
              <w:pStyle w:val="JEFFLectureNotes"/>
              <w:rPr>
                <w:b/>
                <w:color w:val="auto"/>
                <w:sz w:val="24"/>
              </w:rPr>
            </w:pPr>
            <w:r w:rsidRPr="00873006">
              <w:rPr>
                <w:b/>
                <w:color w:val="auto"/>
                <w:sz w:val="24"/>
              </w:rPr>
              <w:t>Goal:</w:t>
            </w:r>
          </w:p>
        </w:tc>
        <w:tc>
          <w:tcPr>
            <w:tcW w:w="7560" w:type="dxa"/>
            <w:gridSpan w:val="3"/>
            <w:shd w:val="clear" w:color="auto" w:fill="FFFFFF"/>
          </w:tcPr>
          <w:p w:rsidR="006E5537" w:rsidRPr="00873006" w:rsidRDefault="006E5537" w:rsidP="0049242E">
            <w:pPr>
              <w:pStyle w:val="JEFFLectureNotes"/>
              <w:rPr>
                <w:color w:val="auto"/>
                <w:sz w:val="24"/>
              </w:rPr>
            </w:pPr>
            <w:r w:rsidRPr="00873006">
              <w:rPr>
                <w:color w:val="auto"/>
                <w:sz w:val="24"/>
              </w:rPr>
              <w:t xml:space="preserve">The Grower </w:t>
            </w:r>
            <w:del w:id="21" w:author="Chad Branton" w:date="2014-01-22T18:11:00Z">
              <w:r w:rsidRPr="00873006" w:rsidDel="0049242E">
                <w:rPr>
                  <w:color w:val="auto"/>
                  <w:sz w:val="24"/>
                </w:rPr>
                <w:delText xml:space="preserve">wishes </w:delText>
              </w:r>
            </w:del>
            <w:ins w:id="22" w:author="Chad Branton" w:date="2014-01-22T18:11:00Z">
              <w:r w:rsidR="0049242E">
                <w:rPr>
                  <w:color w:val="auto"/>
                  <w:sz w:val="24"/>
                </w:rPr>
                <w:t>shall be able</w:t>
              </w:r>
              <w:r w:rsidR="0049242E" w:rsidRPr="00873006">
                <w:rPr>
                  <w:color w:val="auto"/>
                  <w:sz w:val="24"/>
                </w:rPr>
                <w:t xml:space="preserve"> </w:t>
              </w:r>
            </w:ins>
            <w:r w:rsidRPr="00873006">
              <w:rPr>
                <w:color w:val="auto"/>
                <w:sz w:val="24"/>
              </w:rPr>
              <w:t>to view his/her invoices</w:t>
            </w:r>
          </w:p>
        </w:tc>
      </w:tr>
      <w:tr w:rsidR="00873006" w:rsidRPr="00873006" w:rsidTr="009B4BB4">
        <w:tc>
          <w:tcPr>
            <w:tcW w:w="3168" w:type="dxa"/>
            <w:gridSpan w:val="2"/>
            <w:shd w:val="clear" w:color="auto" w:fill="FFFFFF"/>
          </w:tcPr>
          <w:p w:rsidR="006E5537" w:rsidRPr="00873006" w:rsidRDefault="006E5537"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6E5537" w:rsidRPr="00873006" w:rsidRDefault="006E5537" w:rsidP="009B4BB4">
            <w:pPr>
              <w:pStyle w:val="JEFFLectureNotes"/>
              <w:rPr>
                <w:color w:val="auto"/>
                <w:sz w:val="24"/>
              </w:rPr>
            </w:pPr>
            <w:r w:rsidRPr="00873006">
              <w:rPr>
                <w:color w:val="auto"/>
                <w:sz w:val="24"/>
              </w:rPr>
              <w:t xml:space="preserve">The system will retrieve past invoices for the Grower within </w:t>
            </w:r>
            <w:commentRangeStart w:id="23"/>
            <w:r w:rsidRPr="00873006">
              <w:rPr>
                <w:color w:val="auto"/>
                <w:sz w:val="24"/>
              </w:rPr>
              <w:t>5 seconds of a request.</w:t>
            </w:r>
            <w:commentRangeEnd w:id="23"/>
            <w:r w:rsidR="0049242E">
              <w:rPr>
                <w:rStyle w:val="CommentReference"/>
                <w:rFonts w:ascii="Century Gothic" w:eastAsiaTheme="minorHAnsi" w:hAnsi="Century Gothic" w:cstheme="minorBidi"/>
                <w:color w:val="auto"/>
              </w:rPr>
              <w:commentReference w:id="23"/>
            </w:r>
          </w:p>
        </w:tc>
      </w:tr>
      <w:tr w:rsidR="00873006" w:rsidRPr="00873006" w:rsidTr="009B4BB4">
        <w:tc>
          <w:tcPr>
            <w:tcW w:w="3168" w:type="dxa"/>
            <w:gridSpan w:val="2"/>
            <w:shd w:val="clear" w:color="auto" w:fill="FFFFFF"/>
          </w:tcPr>
          <w:p w:rsidR="006E5537" w:rsidRPr="00873006" w:rsidRDefault="006E5537"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6E5537" w:rsidRPr="00873006" w:rsidRDefault="006E5537" w:rsidP="009B4BB4">
            <w:pPr>
              <w:pStyle w:val="JEFFLectureNotes"/>
              <w:rPr>
                <w:color w:val="auto"/>
                <w:sz w:val="24"/>
              </w:rPr>
            </w:pPr>
            <w:r w:rsidRPr="00873006">
              <w:rPr>
                <w:color w:val="auto"/>
                <w:sz w:val="24"/>
              </w:rPr>
              <w:t>The Grower is logged into the system.</w:t>
            </w:r>
          </w:p>
        </w:tc>
      </w:tr>
      <w:tr w:rsidR="00873006" w:rsidRPr="00873006" w:rsidTr="009B4BB4">
        <w:tc>
          <w:tcPr>
            <w:tcW w:w="3168" w:type="dxa"/>
            <w:gridSpan w:val="2"/>
            <w:shd w:val="clear" w:color="auto" w:fill="FFFFFF"/>
          </w:tcPr>
          <w:p w:rsidR="006E5537" w:rsidRPr="00873006" w:rsidRDefault="006E5537"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6E5537" w:rsidRPr="00873006" w:rsidRDefault="006E5537" w:rsidP="009B4BB4">
            <w:pPr>
              <w:pStyle w:val="JEFFLectureNotes"/>
              <w:rPr>
                <w:color w:val="auto"/>
                <w:sz w:val="24"/>
              </w:rPr>
            </w:pPr>
            <w:r w:rsidRPr="00873006">
              <w:rPr>
                <w:color w:val="auto"/>
                <w:sz w:val="24"/>
              </w:rPr>
              <w:t>The system will display the Grower’s invoice history.</w:t>
            </w:r>
          </w:p>
        </w:tc>
      </w:tr>
      <w:tr w:rsidR="00873006" w:rsidRPr="00873006" w:rsidTr="009B4BB4">
        <w:tc>
          <w:tcPr>
            <w:tcW w:w="3168" w:type="dxa"/>
            <w:gridSpan w:val="2"/>
            <w:shd w:val="clear" w:color="auto" w:fill="FFFFFF"/>
          </w:tcPr>
          <w:p w:rsidR="006E5537" w:rsidRPr="00873006" w:rsidRDefault="006E5537" w:rsidP="009B4BB4">
            <w:pPr>
              <w:pStyle w:val="JEFFLectureNotes"/>
              <w:rPr>
                <w:b/>
                <w:color w:val="auto"/>
                <w:sz w:val="24"/>
              </w:rPr>
            </w:pPr>
            <w:r w:rsidRPr="00873006">
              <w:rPr>
                <w:b/>
                <w:color w:val="auto"/>
                <w:sz w:val="24"/>
              </w:rPr>
              <w:lastRenderedPageBreak/>
              <w:t>Relationships:</w:t>
            </w:r>
          </w:p>
        </w:tc>
        <w:tc>
          <w:tcPr>
            <w:tcW w:w="7560" w:type="dxa"/>
            <w:gridSpan w:val="3"/>
            <w:shd w:val="clear" w:color="auto" w:fill="FFFFFF"/>
          </w:tcPr>
          <w:p w:rsidR="006E5537" w:rsidRPr="00873006" w:rsidRDefault="006E5537" w:rsidP="009B4BB4">
            <w:pPr>
              <w:pStyle w:val="JEFFLectureNotes"/>
              <w:rPr>
                <w:color w:val="auto"/>
                <w:sz w:val="24"/>
              </w:rPr>
            </w:pPr>
          </w:p>
        </w:tc>
      </w:tr>
      <w:tr w:rsidR="00873006" w:rsidRPr="00873006" w:rsidTr="009B4BB4">
        <w:tc>
          <w:tcPr>
            <w:tcW w:w="804" w:type="dxa"/>
            <w:vMerge w:val="restart"/>
            <w:shd w:val="clear" w:color="auto" w:fill="FFFFFF"/>
            <w:vAlign w:val="center"/>
          </w:tcPr>
          <w:p w:rsidR="006E5537" w:rsidRPr="00873006" w:rsidRDefault="006E5537" w:rsidP="009B4BB4">
            <w:pPr>
              <w:pStyle w:val="JEFFLectureNotes"/>
              <w:rPr>
                <w:color w:val="auto"/>
                <w:sz w:val="24"/>
              </w:rPr>
            </w:pPr>
          </w:p>
        </w:tc>
        <w:tc>
          <w:tcPr>
            <w:tcW w:w="2364" w:type="dxa"/>
            <w:shd w:val="clear" w:color="auto" w:fill="FFFFFF"/>
            <w:vAlign w:val="center"/>
          </w:tcPr>
          <w:p w:rsidR="006E5537" w:rsidRPr="00873006" w:rsidRDefault="006E5537" w:rsidP="009B4BB4">
            <w:pPr>
              <w:pStyle w:val="JEFFLectureNotes"/>
              <w:rPr>
                <w:b/>
                <w:color w:val="auto"/>
                <w:sz w:val="24"/>
              </w:rPr>
            </w:pPr>
            <w:r w:rsidRPr="00873006">
              <w:rPr>
                <w:b/>
                <w:color w:val="auto"/>
                <w:sz w:val="24"/>
              </w:rPr>
              <w:t>Include:</w:t>
            </w:r>
          </w:p>
        </w:tc>
        <w:tc>
          <w:tcPr>
            <w:tcW w:w="7560" w:type="dxa"/>
            <w:gridSpan w:val="3"/>
            <w:shd w:val="clear" w:color="auto" w:fill="FFFFFF"/>
          </w:tcPr>
          <w:p w:rsidR="006E5537" w:rsidRPr="00873006" w:rsidRDefault="006E5537" w:rsidP="009B4BB4">
            <w:pPr>
              <w:pStyle w:val="JEFFLectureNotes"/>
              <w:rPr>
                <w:color w:val="auto"/>
                <w:sz w:val="24"/>
              </w:rPr>
            </w:pPr>
            <w:r w:rsidRPr="00873006">
              <w:rPr>
                <w:color w:val="auto"/>
                <w:sz w:val="24"/>
              </w:rPr>
              <w:t>None</w:t>
            </w:r>
          </w:p>
        </w:tc>
      </w:tr>
      <w:tr w:rsidR="00873006" w:rsidRPr="00873006" w:rsidTr="009B4BB4">
        <w:tc>
          <w:tcPr>
            <w:tcW w:w="804" w:type="dxa"/>
            <w:vMerge/>
            <w:shd w:val="clear" w:color="auto" w:fill="FFFFFF"/>
            <w:vAlign w:val="center"/>
          </w:tcPr>
          <w:p w:rsidR="006E5537" w:rsidRPr="00873006" w:rsidRDefault="006E5537" w:rsidP="009B4BB4">
            <w:pPr>
              <w:pStyle w:val="JEFFLectureNotes"/>
              <w:rPr>
                <w:color w:val="auto"/>
                <w:sz w:val="24"/>
              </w:rPr>
            </w:pPr>
          </w:p>
        </w:tc>
        <w:tc>
          <w:tcPr>
            <w:tcW w:w="2364" w:type="dxa"/>
            <w:shd w:val="clear" w:color="auto" w:fill="FFFFFF"/>
            <w:vAlign w:val="center"/>
          </w:tcPr>
          <w:p w:rsidR="006E5537" w:rsidRPr="00873006" w:rsidRDefault="006E5537" w:rsidP="009B4BB4">
            <w:pPr>
              <w:pStyle w:val="JEFFLectureNotes"/>
              <w:rPr>
                <w:b/>
                <w:color w:val="auto"/>
                <w:sz w:val="24"/>
              </w:rPr>
            </w:pPr>
            <w:r w:rsidRPr="00873006">
              <w:rPr>
                <w:b/>
                <w:color w:val="auto"/>
                <w:sz w:val="24"/>
              </w:rPr>
              <w:t>Extend:</w:t>
            </w:r>
          </w:p>
        </w:tc>
        <w:tc>
          <w:tcPr>
            <w:tcW w:w="7560" w:type="dxa"/>
            <w:gridSpan w:val="3"/>
            <w:shd w:val="clear" w:color="auto" w:fill="FFFFFF"/>
          </w:tcPr>
          <w:p w:rsidR="006E5537" w:rsidRPr="00873006" w:rsidRDefault="006E5537" w:rsidP="009B4BB4">
            <w:pPr>
              <w:pStyle w:val="JEFFLectureNotes"/>
              <w:rPr>
                <w:color w:val="auto"/>
                <w:sz w:val="24"/>
              </w:rPr>
            </w:pPr>
            <w:r w:rsidRPr="00873006">
              <w:rPr>
                <w:color w:val="auto"/>
                <w:sz w:val="24"/>
              </w:rPr>
              <w:t>None</w:t>
            </w:r>
          </w:p>
        </w:tc>
      </w:tr>
      <w:tr w:rsidR="00873006" w:rsidRPr="00873006" w:rsidTr="009B4BB4">
        <w:tc>
          <w:tcPr>
            <w:tcW w:w="804" w:type="dxa"/>
            <w:vMerge/>
            <w:shd w:val="clear" w:color="auto" w:fill="FFFFFF"/>
            <w:vAlign w:val="center"/>
          </w:tcPr>
          <w:p w:rsidR="006E5537" w:rsidRPr="00873006" w:rsidRDefault="006E5537" w:rsidP="009B4BB4">
            <w:pPr>
              <w:pStyle w:val="JEFFLectureNotes"/>
              <w:rPr>
                <w:color w:val="auto"/>
                <w:sz w:val="24"/>
              </w:rPr>
            </w:pPr>
          </w:p>
        </w:tc>
        <w:tc>
          <w:tcPr>
            <w:tcW w:w="2364" w:type="dxa"/>
            <w:shd w:val="clear" w:color="auto" w:fill="FFFFFF"/>
            <w:vAlign w:val="center"/>
          </w:tcPr>
          <w:p w:rsidR="006E5537" w:rsidRPr="00873006" w:rsidRDefault="006E5537"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6E5537" w:rsidRPr="00873006" w:rsidRDefault="006E5537" w:rsidP="009B4BB4">
            <w:pPr>
              <w:pStyle w:val="JEFFLectureNotes"/>
              <w:rPr>
                <w:color w:val="auto"/>
                <w:sz w:val="24"/>
              </w:rPr>
            </w:pPr>
            <w:r w:rsidRPr="00873006">
              <w:rPr>
                <w:color w:val="auto"/>
                <w:sz w:val="24"/>
              </w:rPr>
              <w:t>None</w:t>
            </w:r>
          </w:p>
        </w:tc>
      </w:tr>
      <w:tr w:rsidR="00873006" w:rsidRPr="00873006" w:rsidTr="009B4BB4">
        <w:tc>
          <w:tcPr>
            <w:tcW w:w="3168" w:type="dxa"/>
            <w:gridSpan w:val="2"/>
            <w:vMerge w:val="restart"/>
            <w:shd w:val="clear" w:color="auto" w:fill="FFFFFF"/>
          </w:tcPr>
          <w:p w:rsidR="006E5537" w:rsidRPr="00873006" w:rsidRDefault="006E5537" w:rsidP="009B4BB4">
            <w:pPr>
              <w:pStyle w:val="JEFFLectureNotes"/>
              <w:rPr>
                <w:b/>
                <w:color w:val="auto"/>
                <w:sz w:val="24"/>
              </w:rPr>
            </w:pPr>
            <w:r w:rsidRPr="00873006">
              <w:rPr>
                <w:b/>
                <w:color w:val="auto"/>
                <w:sz w:val="24"/>
              </w:rPr>
              <w:t>Trigger:</w:t>
            </w:r>
          </w:p>
        </w:tc>
        <w:tc>
          <w:tcPr>
            <w:tcW w:w="7560" w:type="dxa"/>
            <w:gridSpan w:val="3"/>
            <w:shd w:val="clear" w:color="auto" w:fill="FFFFFF"/>
          </w:tcPr>
          <w:p w:rsidR="006E5537" w:rsidRPr="00873006" w:rsidRDefault="006E5537" w:rsidP="009B4BB4">
            <w:pPr>
              <w:pStyle w:val="JEFFLectureNotes"/>
              <w:rPr>
                <w:color w:val="auto"/>
                <w:sz w:val="24"/>
              </w:rPr>
            </w:pPr>
            <w:r w:rsidRPr="00873006">
              <w:rPr>
                <w:b/>
                <w:color w:val="auto"/>
                <w:sz w:val="24"/>
              </w:rPr>
              <w:t>Trigger Type:</w:t>
            </w:r>
            <w:r w:rsidRPr="00873006">
              <w:rPr>
                <w:color w:val="auto"/>
                <w:sz w:val="24"/>
              </w:rPr>
              <w:t xml:space="preserve"> External</w:t>
            </w:r>
          </w:p>
        </w:tc>
      </w:tr>
      <w:tr w:rsidR="00873006" w:rsidRPr="00873006" w:rsidTr="009B4BB4">
        <w:tc>
          <w:tcPr>
            <w:tcW w:w="3168" w:type="dxa"/>
            <w:gridSpan w:val="2"/>
            <w:vMerge/>
            <w:shd w:val="clear" w:color="auto" w:fill="FFFFFF"/>
          </w:tcPr>
          <w:p w:rsidR="006E5537" w:rsidRPr="00873006" w:rsidRDefault="006E5537" w:rsidP="009B4BB4">
            <w:pPr>
              <w:pStyle w:val="JEFFLectureNotes"/>
              <w:rPr>
                <w:b/>
                <w:color w:val="auto"/>
                <w:sz w:val="24"/>
              </w:rPr>
            </w:pPr>
          </w:p>
        </w:tc>
        <w:tc>
          <w:tcPr>
            <w:tcW w:w="7560" w:type="dxa"/>
            <w:gridSpan w:val="3"/>
            <w:shd w:val="clear" w:color="auto" w:fill="FFFFFF"/>
          </w:tcPr>
          <w:p w:rsidR="006E5537" w:rsidRPr="00873006" w:rsidRDefault="006E5537" w:rsidP="006E5537">
            <w:pPr>
              <w:pStyle w:val="JEFFLectureNotes"/>
              <w:numPr>
                <w:ilvl w:val="0"/>
                <w:numId w:val="24"/>
              </w:numPr>
              <w:rPr>
                <w:color w:val="auto"/>
                <w:sz w:val="24"/>
              </w:rPr>
            </w:pPr>
            <w:r w:rsidRPr="00873006">
              <w:rPr>
                <w:color w:val="auto"/>
                <w:sz w:val="24"/>
              </w:rPr>
              <w:t>The Grower issues a “view invoice history” command.</w:t>
            </w:r>
          </w:p>
        </w:tc>
      </w:tr>
      <w:tr w:rsidR="00873006" w:rsidRPr="00873006" w:rsidTr="009B4BB4">
        <w:tc>
          <w:tcPr>
            <w:tcW w:w="3168" w:type="dxa"/>
            <w:gridSpan w:val="2"/>
            <w:shd w:val="clear" w:color="auto" w:fill="FFFFFF"/>
          </w:tcPr>
          <w:p w:rsidR="006E5537" w:rsidRPr="00873006" w:rsidRDefault="006E5537"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6E5537" w:rsidRPr="00873006" w:rsidRDefault="006E5537" w:rsidP="006E5537">
            <w:pPr>
              <w:pStyle w:val="JEFFLectureNotes"/>
              <w:numPr>
                <w:ilvl w:val="0"/>
                <w:numId w:val="24"/>
              </w:numPr>
              <w:rPr>
                <w:color w:val="auto"/>
                <w:sz w:val="24"/>
              </w:rPr>
            </w:pPr>
            <w:r w:rsidRPr="00873006">
              <w:rPr>
                <w:color w:val="auto"/>
                <w:sz w:val="24"/>
              </w:rPr>
              <w:t>The system queries the data store all invoices created by the Grower.</w:t>
            </w:r>
          </w:p>
          <w:p w:rsidR="006E5537" w:rsidRPr="00873006" w:rsidRDefault="006E5537" w:rsidP="006E5537">
            <w:pPr>
              <w:pStyle w:val="JEFFLectureNotes"/>
              <w:numPr>
                <w:ilvl w:val="0"/>
                <w:numId w:val="24"/>
              </w:numPr>
              <w:rPr>
                <w:color w:val="auto"/>
                <w:sz w:val="24"/>
              </w:rPr>
            </w:pPr>
            <w:r w:rsidRPr="00873006">
              <w:rPr>
                <w:color w:val="auto"/>
                <w:sz w:val="24"/>
              </w:rPr>
              <w:t>The data store returns a list of the Grower’s invoices.</w:t>
            </w:r>
          </w:p>
          <w:p w:rsidR="006E5537" w:rsidRPr="00873006" w:rsidRDefault="006E5537" w:rsidP="006E5537">
            <w:pPr>
              <w:pStyle w:val="JEFFLectureNotes"/>
              <w:numPr>
                <w:ilvl w:val="0"/>
                <w:numId w:val="24"/>
              </w:numPr>
              <w:rPr>
                <w:color w:val="auto"/>
                <w:sz w:val="24"/>
              </w:rPr>
            </w:pPr>
            <w:r w:rsidRPr="00873006">
              <w:rPr>
                <w:color w:val="auto"/>
                <w:sz w:val="24"/>
              </w:rPr>
              <w:t>The system displays the Grower’s invoice history.</w:t>
            </w:r>
          </w:p>
        </w:tc>
      </w:tr>
      <w:tr w:rsidR="00873006" w:rsidRPr="00873006" w:rsidTr="009B4BB4">
        <w:tc>
          <w:tcPr>
            <w:tcW w:w="3168" w:type="dxa"/>
            <w:gridSpan w:val="2"/>
            <w:shd w:val="clear" w:color="auto" w:fill="FFFFFF"/>
          </w:tcPr>
          <w:p w:rsidR="006E5537" w:rsidRPr="00873006" w:rsidRDefault="006E5537" w:rsidP="009B4BB4">
            <w:pPr>
              <w:pStyle w:val="JEFFLectureNotes"/>
              <w:rPr>
                <w:b/>
                <w:color w:val="auto"/>
                <w:sz w:val="24"/>
              </w:rPr>
            </w:pPr>
            <w:r w:rsidRPr="00873006">
              <w:rPr>
                <w:b/>
                <w:color w:val="auto"/>
                <w:sz w:val="24"/>
              </w:rPr>
              <w:t>flows:</w:t>
            </w:r>
          </w:p>
        </w:tc>
        <w:tc>
          <w:tcPr>
            <w:tcW w:w="7560" w:type="dxa"/>
            <w:gridSpan w:val="3"/>
            <w:shd w:val="clear" w:color="auto" w:fill="FFFFFF"/>
          </w:tcPr>
          <w:p w:rsidR="006E5537" w:rsidRPr="00873006" w:rsidRDefault="006E5537" w:rsidP="009B4BB4">
            <w:pPr>
              <w:pStyle w:val="JEFFLectureNotes"/>
              <w:rPr>
                <w:color w:val="auto"/>
                <w:sz w:val="24"/>
              </w:rPr>
            </w:pPr>
            <w:r w:rsidRPr="00873006">
              <w:rPr>
                <w:color w:val="auto"/>
                <w:sz w:val="24"/>
              </w:rPr>
              <w:t>None</w:t>
            </w:r>
          </w:p>
        </w:tc>
      </w:tr>
      <w:tr w:rsidR="00873006" w:rsidRPr="00873006" w:rsidTr="009B4BB4">
        <w:trPr>
          <w:trHeight w:val="620"/>
        </w:trPr>
        <w:tc>
          <w:tcPr>
            <w:tcW w:w="10728" w:type="dxa"/>
            <w:gridSpan w:val="5"/>
            <w:shd w:val="clear" w:color="auto" w:fill="FFFFFF"/>
          </w:tcPr>
          <w:p w:rsidR="006E5537" w:rsidRPr="00873006" w:rsidRDefault="006E5537" w:rsidP="009B4BB4">
            <w:pPr>
              <w:pStyle w:val="JEFFLectureNotes"/>
              <w:rPr>
                <w:color w:val="auto"/>
                <w:sz w:val="24"/>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r>
            <w:r w:rsidRPr="00873006">
              <w:rPr>
                <w:color w:val="auto"/>
                <w:sz w:val="24"/>
              </w:rPr>
              <w:t>3a. The data store returns an empty list with no invoices for the Grower</w:t>
            </w:r>
          </w:p>
          <w:p w:rsidR="006E5537" w:rsidRPr="00873006" w:rsidRDefault="006E5537" w:rsidP="009B4BB4">
            <w:pPr>
              <w:pStyle w:val="JEFFLectureNotes"/>
              <w:ind w:left="720"/>
              <w:rPr>
                <w:b/>
                <w:color w:val="auto"/>
                <w:sz w:val="24"/>
              </w:rPr>
            </w:pPr>
            <w:r w:rsidRPr="00873006">
              <w:rPr>
                <w:color w:val="auto"/>
                <w:sz w:val="24"/>
              </w:rPr>
              <w:t>3a1. The system displays a message informing the Grower that he/she has no invoices.</w:t>
            </w:r>
          </w:p>
        </w:tc>
      </w:tr>
    </w:tbl>
    <w:p w:rsidR="006E5537" w:rsidRPr="00873006" w:rsidRDefault="006E5537" w:rsidP="006E5537">
      <w:pPr>
        <w:pStyle w:val="JEFFLectureNotes"/>
        <w:rPr>
          <w:color w:val="auto"/>
        </w:rPr>
      </w:pPr>
      <w:r w:rsidRPr="00873006">
        <w:rPr>
          <w:color w:val="auto"/>
        </w:rPr>
        <w:t> </w:t>
      </w:r>
    </w:p>
    <w:p w:rsidR="009555C7" w:rsidRPr="00873006" w:rsidRDefault="009555C7" w:rsidP="009555C7">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9555C7" w:rsidRPr="00873006" w:rsidRDefault="009555C7" w:rsidP="009B4BB4">
            <w:pPr>
              <w:pStyle w:val="JEFFLectureNotes"/>
              <w:rPr>
                <w:b/>
                <w:color w:val="auto"/>
                <w:sz w:val="24"/>
              </w:rPr>
            </w:pPr>
            <w:r w:rsidRPr="00873006">
              <w:rPr>
                <w:b/>
                <w:noProof/>
                <w:color w:val="auto"/>
                <w:sz w:val="24"/>
              </w:rPr>
              <w:drawing>
                <wp:anchor distT="0" distB="0" distL="114300" distR="114300" simplePos="0" relativeHeight="251661312" behindDoc="0" locked="0" layoutInCell="1" allowOverlap="1" wp14:anchorId="7AE6BCBE" wp14:editId="00E3B6D8">
                  <wp:simplePos x="714375" y="1104900"/>
                  <wp:positionH relativeFrom="margin">
                    <wp:align>center</wp:align>
                  </wp:positionH>
                  <wp:positionV relativeFrom="margin">
                    <wp:align>center</wp:align>
                  </wp:positionV>
                  <wp:extent cx="5524500" cy="35528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_Payment_History.jpg"/>
                          <pic:cNvPicPr/>
                        </pic:nvPicPr>
                        <pic:blipFill>
                          <a:blip r:embed="rId24">
                            <a:extLst>
                              <a:ext uri="{28A0092B-C50C-407E-A947-70E740481C1C}">
                                <a14:useLocalDpi xmlns:a14="http://schemas.microsoft.com/office/drawing/2010/main" val="0"/>
                              </a:ext>
                            </a:extLst>
                          </a:blip>
                          <a:stretch>
                            <a:fillRect/>
                          </a:stretch>
                        </pic:blipFill>
                        <pic:spPr>
                          <a:xfrm>
                            <a:off x="0" y="0"/>
                            <a:ext cx="5524500" cy="3552825"/>
                          </a:xfrm>
                          <a:prstGeom prst="rect">
                            <a:avLst/>
                          </a:prstGeom>
                        </pic:spPr>
                      </pic:pic>
                    </a:graphicData>
                  </a:graphic>
                </wp:anchor>
              </w:drawing>
            </w:r>
          </w:p>
        </w:tc>
      </w:tr>
      <w:tr w:rsidR="00873006" w:rsidRPr="00873006" w:rsidTr="009B4BB4">
        <w:trPr>
          <w:trHeight w:val="368"/>
        </w:trPr>
        <w:tc>
          <w:tcPr>
            <w:tcW w:w="4605" w:type="dxa"/>
            <w:gridSpan w:val="3"/>
            <w:shd w:val="clear" w:color="auto" w:fill="FFFFFF"/>
          </w:tcPr>
          <w:p w:rsidR="009555C7" w:rsidRPr="00873006" w:rsidRDefault="009555C7" w:rsidP="009B4BB4">
            <w:pPr>
              <w:pStyle w:val="JEFFLectureNotes"/>
              <w:rPr>
                <w:b/>
                <w:color w:val="auto"/>
                <w:sz w:val="24"/>
              </w:rPr>
            </w:pPr>
            <w:r w:rsidRPr="00873006">
              <w:rPr>
                <w:b/>
                <w:color w:val="auto"/>
                <w:sz w:val="24"/>
              </w:rPr>
              <w:t>Product title:</w:t>
            </w:r>
            <w:r w:rsidRPr="00873006">
              <w:rPr>
                <w:b/>
                <w:color w:val="auto"/>
                <w:sz w:val="24"/>
              </w:rPr>
              <w:br/>
            </w:r>
            <w:r w:rsidRPr="00873006">
              <w:rPr>
                <w:color w:val="auto"/>
                <w:sz w:val="24"/>
              </w:rPr>
              <w:t>State the product title</w:t>
            </w:r>
          </w:p>
        </w:tc>
        <w:tc>
          <w:tcPr>
            <w:tcW w:w="6123" w:type="dxa"/>
            <w:gridSpan w:val="2"/>
            <w:shd w:val="clear" w:color="auto" w:fill="FFFFFF"/>
          </w:tcPr>
          <w:p w:rsidR="009555C7" w:rsidRPr="00873006" w:rsidRDefault="009555C7" w:rsidP="009B4BB4">
            <w:pPr>
              <w:pStyle w:val="JEFFLectureNotes"/>
              <w:rPr>
                <w:b/>
                <w:color w:val="auto"/>
                <w:sz w:val="24"/>
              </w:rPr>
            </w:pPr>
            <w:r w:rsidRPr="00873006">
              <w:rPr>
                <w:b/>
                <w:color w:val="auto"/>
                <w:sz w:val="24"/>
              </w:rPr>
              <w:t>Product version:</w:t>
            </w:r>
            <w:r w:rsidRPr="00873006">
              <w:rPr>
                <w:b/>
                <w:color w:val="auto"/>
                <w:sz w:val="24"/>
              </w:rPr>
              <w:br/>
            </w:r>
            <w:r w:rsidRPr="00873006">
              <w:rPr>
                <w:color w:val="auto"/>
                <w:sz w:val="24"/>
              </w:rPr>
              <w:t>State the product version number</w:t>
            </w:r>
          </w:p>
        </w:tc>
      </w:tr>
      <w:tr w:rsidR="00873006" w:rsidRPr="00873006" w:rsidTr="009B4BB4">
        <w:trPr>
          <w:trHeight w:val="368"/>
        </w:trPr>
        <w:tc>
          <w:tcPr>
            <w:tcW w:w="4605" w:type="dxa"/>
            <w:gridSpan w:val="3"/>
            <w:shd w:val="clear" w:color="auto" w:fill="FFFFFF"/>
          </w:tcPr>
          <w:p w:rsidR="009555C7" w:rsidRPr="00873006" w:rsidRDefault="009555C7"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color w:val="auto"/>
                <w:sz w:val="24"/>
              </w:rPr>
              <w:t>Grower</w:t>
            </w:r>
          </w:p>
        </w:tc>
        <w:tc>
          <w:tcPr>
            <w:tcW w:w="1400" w:type="dxa"/>
            <w:shd w:val="clear" w:color="auto" w:fill="FFFFFF"/>
          </w:tcPr>
          <w:p w:rsidR="009555C7" w:rsidRPr="00873006" w:rsidRDefault="009555C7" w:rsidP="009B4BB4">
            <w:pPr>
              <w:pStyle w:val="JEFFLectureNotes"/>
              <w:rPr>
                <w:b/>
                <w:iCs/>
                <w:color w:val="auto"/>
                <w:sz w:val="24"/>
              </w:rPr>
            </w:pPr>
            <w:r w:rsidRPr="00873006">
              <w:rPr>
                <w:b/>
                <w:color w:val="auto"/>
                <w:sz w:val="24"/>
              </w:rPr>
              <w:t xml:space="preserve">ID:  </w:t>
            </w:r>
            <w:r w:rsidRPr="00873006">
              <w:rPr>
                <w:color w:val="auto"/>
                <w:sz w:val="24"/>
              </w:rPr>
              <w:t>21</w:t>
            </w:r>
          </w:p>
        </w:tc>
        <w:tc>
          <w:tcPr>
            <w:tcW w:w="4723" w:type="dxa"/>
            <w:shd w:val="clear" w:color="auto" w:fill="FFFFFF"/>
          </w:tcPr>
          <w:p w:rsidR="009555C7" w:rsidRPr="00873006" w:rsidRDefault="009555C7" w:rsidP="009B4BB4">
            <w:pPr>
              <w:pStyle w:val="JEFFLectureNotes"/>
              <w:rPr>
                <w:iCs/>
                <w:color w:val="auto"/>
                <w:sz w:val="24"/>
              </w:rPr>
            </w:pPr>
            <w:r w:rsidRPr="00873006">
              <w:rPr>
                <w:b/>
                <w:color w:val="auto"/>
                <w:sz w:val="24"/>
              </w:rPr>
              <w:t>Importance Level:</w:t>
            </w:r>
            <w:r w:rsidRPr="00873006">
              <w:rPr>
                <w:color w:val="auto"/>
                <w:sz w:val="24"/>
              </w:rPr>
              <w:t xml:space="preserve"> High</w:t>
            </w:r>
          </w:p>
        </w:tc>
      </w:tr>
      <w:tr w:rsidR="00873006" w:rsidRPr="00873006" w:rsidTr="009B4BB4">
        <w:tc>
          <w:tcPr>
            <w:tcW w:w="4605" w:type="dxa"/>
            <w:gridSpan w:val="3"/>
            <w:shd w:val="clear" w:color="auto" w:fill="FFFFFF"/>
          </w:tcPr>
          <w:p w:rsidR="009555C7" w:rsidRPr="00873006" w:rsidRDefault="009555C7" w:rsidP="009B4BB4">
            <w:pPr>
              <w:pStyle w:val="JEFFLectureNotes"/>
              <w:rPr>
                <w:color w:val="auto"/>
                <w:sz w:val="24"/>
              </w:rPr>
            </w:pPr>
            <w:r w:rsidRPr="00873006">
              <w:rPr>
                <w:b/>
                <w:color w:val="auto"/>
                <w:sz w:val="24"/>
              </w:rPr>
              <w:t xml:space="preserve">Use Case Name: </w:t>
            </w:r>
            <w:r w:rsidRPr="00873006">
              <w:rPr>
                <w:b/>
                <w:color w:val="auto"/>
                <w:sz w:val="24"/>
              </w:rPr>
              <w:br/>
            </w:r>
            <w:r w:rsidRPr="00873006">
              <w:rPr>
                <w:color w:val="auto"/>
                <w:sz w:val="24"/>
              </w:rPr>
              <w:t>View Payment History</w:t>
            </w:r>
          </w:p>
          <w:p w:rsidR="009555C7" w:rsidRPr="00873006" w:rsidRDefault="009555C7" w:rsidP="009B4BB4">
            <w:pPr>
              <w:pStyle w:val="JEFFLectureNotes"/>
              <w:rPr>
                <w:b/>
                <w:color w:val="auto"/>
                <w:sz w:val="24"/>
              </w:rPr>
            </w:pPr>
          </w:p>
        </w:tc>
        <w:tc>
          <w:tcPr>
            <w:tcW w:w="6123" w:type="dxa"/>
            <w:gridSpan w:val="2"/>
            <w:shd w:val="clear" w:color="auto" w:fill="FFFFFF"/>
          </w:tcPr>
          <w:p w:rsidR="009555C7" w:rsidRPr="00873006" w:rsidRDefault="009555C7"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Detail</w:t>
            </w:r>
          </w:p>
        </w:tc>
      </w:tr>
      <w:tr w:rsidR="00873006" w:rsidRPr="00873006" w:rsidTr="009B4BB4">
        <w:trPr>
          <w:trHeight w:val="287"/>
        </w:trPr>
        <w:tc>
          <w:tcPr>
            <w:tcW w:w="3168" w:type="dxa"/>
            <w:gridSpan w:val="2"/>
            <w:shd w:val="clear" w:color="auto" w:fill="FFFFFF"/>
          </w:tcPr>
          <w:p w:rsidR="009555C7" w:rsidRPr="00873006" w:rsidRDefault="009555C7"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9555C7" w:rsidRPr="00873006" w:rsidRDefault="009555C7" w:rsidP="009B4BB4">
            <w:pPr>
              <w:pStyle w:val="JEFFLectureNotes"/>
              <w:rPr>
                <w:color w:val="auto"/>
                <w:sz w:val="24"/>
              </w:rPr>
            </w:pPr>
            <w:r w:rsidRPr="00873006">
              <w:rPr>
                <w:color w:val="auto"/>
                <w:sz w:val="24"/>
              </w:rPr>
              <w:t>Grower</w:t>
            </w:r>
          </w:p>
        </w:tc>
      </w:tr>
      <w:tr w:rsidR="00873006" w:rsidRPr="00873006" w:rsidTr="009B4BB4">
        <w:tc>
          <w:tcPr>
            <w:tcW w:w="3168" w:type="dxa"/>
            <w:gridSpan w:val="2"/>
            <w:shd w:val="clear" w:color="auto" w:fill="FFFFFF"/>
          </w:tcPr>
          <w:p w:rsidR="009555C7" w:rsidRPr="00873006" w:rsidRDefault="009555C7" w:rsidP="009B4BB4">
            <w:pPr>
              <w:pStyle w:val="JEFFLectureNotes"/>
              <w:rPr>
                <w:b/>
                <w:color w:val="auto"/>
                <w:sz w:val="24"/>
              </w:rPr>
            </w:pPr>
            <w:r w:rsidRPr="00873006">
              <w:rPr>
                <w:b/>
                <w:color w:val="auto"/>
                <w:sz w:val="24"/>
              </w:rPr>
              <w:t>Goal:</w:t>
            </w:r>
          </w:p>
        </w:tc>
        <w:tc>
          <w:tcPr>
            <w:tcW w:w="7560" w:type="dxa"/>
            <w:gridSpan w:val="3"/>
            <w:shd w:val="clear" w:color="auto" w:fill="FFFFFF"/>
          </w:tcPr>
          <w:p w:rsidR="009555C7" w:rsidRPr="00873006" w:rsidRDefault="009555C7" w:rsidP="0049242E">
            <w:pPr>
              <w:pStyle w:val="JEFFLectureNotes"/>
              <w:rPr>
                <w:color w:val="auto"/>
                <w:sz w:val="24"/>
              </w:rPr>
            </w:pPr>
            <w:r w:rsidRPr="00873006">
              <w:rPr>
                <w:color w:val="auto"/>
                <w:sz w:val="24"/>
              </w:rPr>
              <w:t xml:space="preserve">The Grower </w:t>
            </w:r>
            <w:del w:id="24" w:author="Chad Branton" w:date="2014-01-22T18:12:00Z">
              <w:r w:rsidRPr="00873006" w:rsidDel="0049242E">
                <w:rPr>
                  <w:color w:val="auto"/>
                  <w:sz w:val="24"/>
                </w:rPr>
                <w:delText xml:space="preserve">wishes </w:delText>
              </w:r>
            </w:del>
            <w:ins w:id="25" w:author="Chad Branton" w:date="2014-01-22T18:12:00Z">
              <w:r w:rsidR="0049242E">
                <w:rPr>
                  <w:color w:val="auto"/>
                  <w:sz w:val="24"/>
                </w:rPr>
                <w:t xml:space="preserve">shall be able </w:t>
              </w:r>
            </w:ins>
            <w:r w:rsidRPr="00873006">
              <w:rPr>
                <w:color w:val="auto"/>
                <w:sz w:val="24"/>
              </w:rPr>
              <w:t>to view his/her payment history</w:t>
            </w:r>
          </w:p>
        </w:tc>
      </w:tr>
      <w:tr w:rsidR="00873006" w:rsidRPr="00873006" w:rsidTr="009B4BB4">
        <w:tc>
          <w:tcPr>
            <w:tcW w:w="3168" w:type="dxa"/>
            <w:gridSpan w:val="2"/>
            <w:shd w:val="clear" w:color="auto" w:fill="FFFFFF"/>
          </w:tcPr>
          <w:p w:rsidR="009555C7" w:rsidRPr="00873006" w:rsidRDefault="009555C7"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9555C7" w:rsidRPr="00873006" w:rsidRDefault="009555C7" w:rsidP="009B4BB4">
            <w:pPr>
              <w:pStyle w:val="JEFFLectureNotes"/>
              <w:rPr>
                <w:color w:val="auto"/>
                <w:sz w:val="24"/>
              </w:rPr>
            </w:pPr>
            <w:r w:rsidRPr="00873006">
              <w:rPr>
                <w:color w:val="auto"/>
                <w:sz w:val="24"/>
              </w:rPr>
              <w:t xml:space="preserve">The system shall retrieve payment history for the Grower within </w:t>
            </w:r>
            <w:commentRangeStart w:id="26"/>
            <w:r w:rsidRPr="00873006">
              <w:rPr>
                <w:color w:val="auto"/>
                <w:sz w:val="24"/>
              </w:rPr>
              <w:t>5 seconds of a request.</w:t>
            </w:r>
            <w:commentRangeEnd w:id="26"/>
            <w:r w:rsidR="0049242E">
              <w:rPr>
                <w:rStyle w:val="CommentReference"/>
                <w:rFonts w:ascii="Century Gothic" w:eastAsiaTheme="minorHAnsi" w:hAnsi="Century Gothic" w:cstheme="minorBidi"/>
                <w:color w:val="auto"/>
              </w:rPr>
              <w:commentReference w:id="26"/>
            </w:r>
          </w:p>
        </w:tc>
      </w:tr>
      <w:tr w:rsidR="00873006" w:rsidRPr="00873006" w:rsidTr="009B4BB4">
        <w:tc>
          <w:tcPr>
            <w:tcW w:w="3168" w:type="dxa"/>
            <w:gridSpan w:val="2"/>
            <w:shd w:val="clear" w:color="auto" w:fill="FFFFFF"/>
          </w:tcPr>
          <w:p w:rsidR="009555C7" w:rsidRPr="00873006" w:rsidRDefault="009555C7"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9555C7" w:rsidRPr="00873006" w:rsidRDefault="009555C7" w:rsidP="009B4BB4">
            <w:pPr>
              <w:pStyle w:val="JEFFLectureNotes"/>
              <w:rPr>
                <w:color w:val="auto"/>
                <w:sz w:val="24"/>
              </w:rPr>
            </w:pPr>
            <w:r w:rsidRPr="00873006">
              <w:rPr>
                <w:color w:val="auto"/>
                <w:sz w:val="24"/>
              </w:rPr>
              <w:t>The Grower is logged into the system.</w:t>
            </w:r>
          </w:p>
        </w:tc>
      </w:tr>
      <w:tr w:rsidR="00873006" w:rsidRPr="00873006" w:rsidTr="009B4BB4">
        <w:tc>
          <w:tcPr>
            <w:tcW w:w="3168" w:type="dxa"/>
            <w:gridSpan w:val="2"/>
            <w:shd w:val="clear" w:color="auto" w:fill="FFFFFF"/>
          </w:tcPr>
          <w:p w:rsidR="009555C7" w:rsidRPr="00873006" w:rsidRDefault="009555C7"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9555C7" w:rsidRPr="00873006" w:rsidRDefault="009555C7" w:rsidP="009B4BB4">
            <w:pPr>
              <w:pStyle w:val="JEFFLectureNotes"/>
              <w:rPr>
                <w:color w:val="auto"/>
                <w:sz w:val="24"/>
              </w:rPr>
            </w:pPr>
            <w:r w:rsidRPr="00873006">
              <w:rPr>
                <w:color w:val="auto"/>
                <w:sz w:val="24"/>
              </w:rPr>
              <w:t>The system will display the Grower’s payment history.</w:t>
            </w:r>
          </w:p>
        </w:tc>
      </w:tr>
      <w:tr w:rsidR="00873006" w:rsidRPr="00873006" w:rsidTr="009B4BB4">
        <w:tc>
          <w:tcPr>
            <w:tcW w:w="3168" w:type="dxa"/>
            <w:gridSpan w:val="2"/>
            <w:shd w:val="clear" w:color="auto" w:fill="FFFFFF"/>
          </w:tcPr>
          <w:p w:rsidR="009555C7" w:rsidRPr="00873006" w:rsidRDefault="009555C7" w:rsidP="009B4BB4">
            <w:pPr>
              <w:pStyle w:val="JEFFLectureNotes"/>
              <w:rPr>
                <w:b/>
                <w:color w:val="auto"/>
                <w:sz w:val="24"/>
              </w:rPr>
            </w:pPr>
            <w:r w:rsidRPr="00873006">
              <w:rPr>
                <w:b/>
                <w:color w:val="auto"/>
                <w:sz w:val="24"/>
              </w:rPr>
              <w:lastRenderedPageBreak/>
              <w:t>Relationships:</w:t>
            </w:r>
          </w:p>
        </w:tc>
        <w:tc>
          <w:tcPr>
            <w:tcW w:w="7560" w:type="dxa"/>
            <w:gridSpan w:val="3"/>
            <w:shd w:val="clear" w:color="auto" w:fill="FFFFFF"/>
          </w:tcPr>
          <w:p w:rsidR="009555C7" w:rsidRPr="00873006" w:rsidRDefault="009555C7" w:rsidP="009B4BB4">
            <w:pPr>
              <w:pStyle w:val="JEFFLectureNotes"/>
              <w:rPr>
                <w:color w:val="auto"/>
                <w:sz w:val="24"/>
              </w:rPr>
            </w:pPr>
          </w:p>
        </w:tc>
      </w:tr>
      <w:tr w:rsidR="00873006" w:rsidRPr="00873006" w:rsidTr="009B4BB4">
        <w:tc>
          <w:tcPr>
            <w:tcW w:w="804" w:type="dxa"/>
            <w:vMerge w:val="restart"/>
            <w:shd w:val="clear" w:color="auto" w:fill="FFFFFF"/>
            <w:vAlign w:val="center"/>
          </w:tcPr>
          <w:p w:rsidR="009555C7" w:rsidRPr="00873006" w:rsidRDefault="009555C7" w:rsidP="009B4BB4">
            <w:pPr>
              <w:pStyle w:val="JEFFLectureNotes"/>
              <w:rPr>
                <w:color w:val="auto"/>
                <w:sz w:val="24"/>
              </w:rPr>
            </w:pPr>
          </w:p>
        </w:tc>
        <w:tc>
          <w:tcPr>
            <w:tcW w:w="2364" w:type="dxa"/>
            <w:shd w:val="clear" w:color="auto" w:fill="FFFFFF"/>
            <w:vAlign w:val="center"/>
          </w:tcPr>
          <w:p w:rsidR="009555C7" w:rsidRPr="00873006" w:rsidRDefault="009555C7" w:rsidP="009B4BB4">
            <w:pPr>
              <w:pStyle w:val="JEFFLectureNotes"/>
              <w:rPr>
                <w:b/>
                <w:color w:val="auto"/>
                <w:sz w:val="24"/>
              </w:rPr>
            </w:pPr>
            <w:r w:rsidRPr="00873006">
              <w:rPr>
                <w:b/>
                <w:color w:val="auto"/>
                <w:sz w:val="24"/>
              </w:rPr>
              <w:t>Include:</w:t>
            </w:r>
          </w:p>
        </w:tc>
        <w:tc>
          <w:tcPr>
            <w:tcW w:w="7560" w:type="dxa"/>
            <w:gridSpan w:val="3"/>
            <w:shd w:val="clear" w:color="auto" w:fill="FFFFFF"/>
          </w:tcPr>
          <w:p w:rsidR="009555C7" w:rsidRPr="00873006" w:rsidRDefault="009555C7" w:rsidP="009B4BB4">
            <w:pPr>
              <w:pStyle w:val="JEFFLectureNotes"/>
              <w:rPr>
                <w:color w:val="auto"/>
                <w:sz w:val="24"/>
              </w:rPr>
            </w:pPr>
            <w:r w:rsidRPr="00873006">
              <w:rPr>
                <w:color w:val="auto"/>
                <w:sz w:val="24"/>
              </w:rPr>
              <w:t>None</w:t>
            </w:r>
          </w:p>
        </w:tc>
      </w:tr>
      <w:tr w:rsidR="00873006" w:rsidRPr="00873006" w:rsidTr="009B4BB4">
        <w:tc>
          <w:tcPr>
            <w:tcW w:w="804" w:type="dxa"/>
            <w:vMerge/>
            <w:shd w:val="clear" w:color="auto" w:fill="FFFFFF"/>
            <w:vAlign w:val="center"/>
          </w:tcPr>
          <w:p w:rsidR="009555C7" w:rsidRPr="00873006" w:rsidRDefault="009555C7" w:rsidP="009B4BB4">
            <w:pPr>
              <w:pStyle w:val="JEFFLectureNotes"/>
              <w:rPr>
                <w:color w:val="auto"/>
                <w:sz w:val="24"/>
              </w:rPr>
            </w:pPr>
          </w:p>
        </w:tc>
        <w:tc>
          <w:tcPr>
            <w:tcW w:w="2364" w:type="dxa"/>
            <w:shd w:val="clear" w:color="auto" w:fill="FFFFFF"/>
            <w:vAlign w:val="center"/>
          </w:tcPr>
          <w:p w:rsidR="009555C7" w:rsidRPr="00873006" w:rsidRDefault="009555C7" w:rsidP="009B4BB4">
            <w:pPr>
              <w:pStyle w:val="JEFFLectureNotes"/>
              <w:rPr>
                <w:b/>
                <w:color w:val="auto"/>
                <w:sz w:val="24"/>
              </w:rPr>
            </w:pPr>
            <w:r w:rsidRPr="00873006">
              <w:rPr>
                <w:b/>
                <w:color w:val="auto"/>
                <w:sz w:val="24"/>
              </w:rPr>
              <w:t>Extend:</w:t>
            </w:r>
          </w:p>
        </w:tc>
        <w:tc>
          <w:tcPr>
            <w:tcW w:w="7560" w:type="dxa"/>
            <w:gridSpan w:val="3"/>
            <w:shd w:val="clear" w:color="auto" w:fill="FFFFFF"/>
          </w:tcPr>
          <w:p w:rsidR="009555C7" w:rsidRPr="00873006" w:rsidRDefault="009555C7" w:rsidP="009B4BB4">
            <w:pPr>
              <w:pStyle w:val="JEFFLectureNotes"/>
              <w:rPr>
                <w:color w:val="auto"/>
                <w:sz w:val="24"/>
              </w:rPr>
            </w:pPr>
            <w:r w:rsidRPr="00873006">
              <w:rPr>
                <w:color w:val="auto"/>
                <w:sz w:val="24"/>
              </w:rPr>
              <w:t>None</w:t>
            </w:r>
          </w:p>
        </w:tc>
      </w:tr>
      <w:tr w:rsidR="00873006" w:rsidRPr="00873006" w:rsidTr="009B4BB4">
        <w:tc>
          <w:tcPr>
            <w:tcW w:w="804" w:type="dxa"/>
            <w:vMerge/>
            <w:shd w:val="clear" w:color="auto" w:fill="FFFFFF"/>
            <w:vAlign w:val="center"/>
          </w:tcPr>
          <w:p w:rsidR="009555C7" w:rsidRPr="00873006" w:rsidRDefault="009555C7" w:rsidP="009B4BB4">
            <w:pPr>
              <w:pStyle w:val="JEFFLectureNotes"/>
              <w:rPr>
                <w:color w:val="auto"/>
                <w:sz w:val="24"/>
              </w:rPr>
            </w:pPr>
          </w:p>
        </w:tc>
        <w:tc>
          <w:tcPr>
            <w:tcW w:w="2364" w:type="dxa"/>
            <w:shd w:val="clear" w:color="auto" w:fill="FFFFFF"/>
            <w:vAlign w:val="center"/>
          </w:tcPr>
          <w:p w:rsidR="009555C7" w:rsidRPr="00873006" w:rsidRDefault="009555C7"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9555C7" w:rsidRPr="00873006" w:rsidRDefault="009555C7" w:rsidP="009B4BB4">
            <w:pPr>
              <w:pStyle w:val="JEFFLectureNotes"/>
              <w:rPr>
                <w:color w:val="auto"/>
                <w:sz w:val="24"/>
              </w:rPr>
            </w:pPr>
            <w:r w:rsidRPr="00873006">
              <w:rPr>
                <w:color w:val="auto"/>
                <w:sz w:val="24"/>
              </w:rPr>
              <w:t>None</w:t>
            </w:r>
          </w:p>
        </w:tc>
      </w:tr>
      <w:tr w:rsidR="00873006" w:rsidRPr="00873006" w:rsidTr="009B4BB4">
        <w:tc>
          <w:tcPr>
            <w:tcW w:w="3168" w:type="dxa"/>
            <w:gridSpan w:val="2"/>
            <w:vMerge w:val="restart"/>
            <w:shd w:val="clear" w:color="auto" w:fill="FFFFFF"/>
          </w:tcPr>
          <w:p w:rsidR="009555C7" w:rsidRPr="00873006" w:rsidRDefault="009555C7" w:rsidP="009B4BB4">
            <w:pPr>
              <w:pStyle w:val="JEFFLectureNotes"/>
              <w:rPr>
                <w:b/>
                <w:color w:val="auto"/>
                <w:sz w:val="24"/>
              </w:rPr>
            </w:pPr>
            <w:r w:rsidRPr="00873006">
              <w:rPr>
                <w:b/>
                <w:color w:val="auto"/>
                <w:sz w:val="24"/>
              </w:rPr>
              <w:t>Trigger:</w:t>
            </w:r>
          </w:p>
        </w:tc>
        <w:tc>
          <w:tcPr>
            <w:tcW w:w="7560" w:type="dxa"/>
            <w:gridSpan w:val="3"/>
            <w:shd w:val="clear" w:color="auto" w:fill="FFFFFF"/>
          </w:tcPr>
          <w:p w:rsidR="009555C7" w:rsidRPr="00873006" w:rsidRDefault="009555C7" w:rsidP="009B4BB4">
            <w:pPr>
              <w:pStyle w:val="JEFFLectureNotes"/>
              <w:rPr>
                <w:color w:val="auto"/>
                <w:sz w:val="24"/>
              </w:rPr>
            </w:pPr>
            <w:r w:rsidRPr="00873006">
              <w:rPr>
                <w:b/>
                <w:color w:val="auto"/>
                <w:sz w:val="24"/>
              </w:rPr>
              <w:t>Trigger Type:</w:t>
            </w:r>
            <w:r w:rsidRPr="00873006">
              <w:rPr>
                <w:color w:val="auto"/>
                <w:sz w:val="24"/>
              </w:rPr>
              <w:t xml:space="preserve"> External</w:t>
            </w:r>
          </w:p>
        </w:tc>
      </w:tr>
      <w:tr w:rsidR="00873006" w:rsidRPr="00873006" w:rsidTr="009B4BB4">
        <w:tc>
          <w:tcPr>
            <w:tcW w:w="3168" w:type="dxa"/>
            <w:gridSpan w:val="2"/>
            <w:vMerge/>
            <w:shd w:val="clear" w:color="auto" w:fill="FFFFFF"/>
          </w:tcPr>
          <w:p w:rsidR="009555C7" w:rsidRPr="00873006" w:rsidRDefault="009555C7" w:rsidP="009B4BB4">
            <w:pPr>
              <w:pStyle w:val="JEFFLectureNotes"/>
              <w:rPr>
                <w:b/>
                <w:color w:val="auto"/>
                <w:sz w:val="24"/>
              </w:rPr>
            </w:pPr>
          </w:p>
        </w:tc>
        <w:tc>
          <w:tcPr>
            <w:tcW w:w="7560" w:type="dxa"/>
            <w:gridSpan w:val="3"/>
            <w:shd w:val="clear" w:color="auto" w:fill="FFFFFF"/>
          </w:tcPr>
          <w:p w:rsidR="009555C7" w:rsidRPr="00873006" w:rsidRDefault="009555C7" w:rsidP="009555C7">
            <w:pPr>
              <w:pStyle w:val="JEFFLectureNotes"/>
              <w:numPr>
                <w:ilvl w:val="0"/>
                <w:numId w:val="25"/>
              </w:numPr>
              <w:rPr>
                <w:color w:val="auto"/>
                <w:sz w:val="24"/>
              </w:rPr>
            </w:pPr>
            <w:r w:rsidRPr="00873006">
              <w:rPr>
                <w:color w:val="auto"/>
                <w:sz w:val="24"/>
              </w:rPr>
              <w:t>The Grower issues a “view payment history” command.</w:t>
            </w:r>
          </w:p>
        </w:tc>
      </w:tr>
      <w:tr w:rsidR="00873006" w:rsidRPr="00873006" w:rsidTr="009B4BB4">
        <w:tc>
          <w:tcPr>
            <w:tcW w:w="3168" w:type="dxa"/>
            <w:gridSpan w:val="2"/>
            <w:shd w:val="clear" w:color="auto" w:fill="FFFFFF"/>
          </w:tcPr>
          <w:p w:rsidR="009555C7" w:rsidRPr="00873006" w:rsidRDefault="009555C7"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9555C7" w:rsidRPr="00873006" w:rsidRDefault="009555C7" w:rsidP="009555C7">
            <w:pPr>
              <w:pStyle w:val="JEFFLectureNotes"/>
              <w:numPr>
                <w:ilvl w:val="0"/>
                <w:numId w:val="25"/>
              </w:numPr>
              <w:rPr>
                <w:color w:val="auto"/>
                <w:sz w:val="24"/>
              </w:rPr>
            </w:pPr>
            <w:r w:rsidRPr="00873006">
              <w:rPr>
                <w:color w:val="auto"/>
                <w:sz w:val="24"/>
              </w:rPr>
              <w:t>The system queries the data store all payments issued to the Grower.</w:t>
            </w:r>
          </w:p>
          <w:p w:rsidR="009555C7" w:rsidRPr="00873006" w:rsidRDefault="009555C7" w:rsidP="009555C7">
            <w:pPr>
              <w:pStyle w:val="JEFFLectureNotes"/>
              <w:numPr>
                <w:ilvl w:val="0"/>
                <w:numId w:val="25"/>
              </w:numPr>
              <w:rPr>
                <w:color w:val="auto"/>
                <w:sz w:val="24"/>
              </w:rPr>
            </w:pPr>
            <w:r w:rsidRPr="00873006">
              <w:rPr>
                <w:color w:val="auto"/>
                <w:sz w:val="24"/>
              </w:rPr>
              <w:t>The data store returns a list of the payments made to the Grower.</w:t>
            </w:r>
          </w:p>
          <w:p w:rsidR="009555C7" w:rsidRPr="00873006" w:rsidRDefault="009555C7" w:rsidP="009555C7">
            <w:pPr>
              <w:pStyle w:val="JEFFLectureNotes"/>
              <w:numPr>
                <w:ilvl w:val="0"/>
                <w:numId w:val="25"/>
              </w:numPr>
              <w:rPr>
                <w:color w:val="auto"/>
                <w:sz w:val="24"/>
              </w:rPr>
            </w:pPr>
            <w:r w:rsidRPr="00873006">
              <w:rPr>
                <w:color w:val="auto"/>
                <w:sz w:val="24"/>
              </w:rPr>
              <w:t>The system displays the Grower’s payment history.</w:t>
            </w:r>
          </w:p>
        </w:tc>
      </w:tr>
      <w:tr w:rsidR="00873006" w:rsidRPr="00873006" w:rsidTr="009B4BB4">
        <w:tc>
          <w:tcPr>
            <w:tcW w:w="3168" w:type="dxa"/>
            <w:gridSpan w:val="2"/>
            <w:shd w:val="clear" w:color="auto" w:fill="FFFFFF"/>
          </w:tcPr>
          <w:p w:rsidR="009555C7" w:rsidRPr="00873006" w:rsidRDefault="009555C7" w:rsidP="009B4BB4">
            <w:pPr>
              <w:pStyle w:val="JEFFLectureNotes"/>
              <w:rPr>
                <w:b/>
                <w:color w:val="auto"/>
                <w:sz w:val="24"/>
              </w:rPr>
            </w:pPr>
            <w:r w:rsidRPr="00873006">
              <w:rPr>
                <w:b/>
                <w:color w:val="auto"/>
                <w:sz w:val="24"/>
              </w:rPr>
              <w:t>flows:</w:t>
            </w:r>
          </w:p>
        </w:tc>
        <w:tc>
          <w:tcPr>
            <w:tcW w:w="7560" w:type="dxa"/>
            <w:gridSpan w:val="3"/>
            <w:shd w:val="clear" w:color="auto" w:fill="FFFFFF"/>
          </w:tcPr>
          <w:p w:rsidR="009555C7" w:rsidRPr="00873006" w:rsidRDefault="009555C7" w:rsidP="009B4BB4">
            <w:pPr>
              <w:pStyle w:val="JEFFLectureNotes"/>
              <w:rPr>
                <w:color w:val="auto"/>
                <w:sz w:val="24"/>
              </w:rPr>
            </w:pPr>
            <w:r w:rsidRPr="00873006">
              <w:rPr>
                <w:color w:val="auto"/>
                <w:sz w:val="24"/>
              </w:rPr>
              <w:t>None</w:t>
            </w:r>
          </w:p>
        </w:tc>
      </w:tr>
      <w:tr w:rsidR="00873006" w:rsidRPr="00873006" w:rsidTr="009B4BB4">
        <w:trPr>
          <w:trHeight w:val="620"/>
        </w:trPr>
        <w:tc>
          <w:tcPr>
            <w:tcW w:w="10728" w:type="dxa"/>
            <w:gridSpan w:val="5"/>
            <w:shd w:val="clear" w:color="auto" w:fill="FFFFFF"/>
          </w:tcPr>
          <w:p w:rsidR="009555C7" w:rsidRPr="00873006" w:rsidRDefault="009555C7" w:rsidP="009B4BB4">
            <w:pPr>
              <w:pStyle w:val="JEFFLectureNotes"/>
              <w:rPr>
                <w:color w:val="auto"/>
                <w:sz w:val="24"/>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r>
            <w:r w:rsidRPr="00873006">
              <w:rPr>
                <w:color w:val="auto"/>
                <w:sz w:val="24"/>
              </w:rPr>
              <w:t>3a. The data store returns an empty list with no payments made to the Grower</w:t>
            </w:r>
          </w:p>
          <w:p w:rsidR="009555C7" w:rsidRPr="00873006" w:rsidRDefault="009555C7" w:rsidP="009B4BB4">
            <w:pPr>
              <w:pStyle w:val="JEFFLectureNotes"/>
              <w:ind w:left="720"/>
              <w:rPr>
                <w:b/>
                <w:color w:val="auto"/>
                <w:sz w:val="24"/>
              </w:rPr>
            </w:pPr>
            <w:r w:rsidRPr="00873006">
              <w:rPr>
                <w:color w:val="auto"/>
                <w:sz w:val="24"/>
              </w:rPr>
              <w:t>3a1. The system displays a message informing the Grower that he/she has no payment history.</w:t>
            </w:r>
          </w:p>
        </w:tc>
      </w:tr>
    </w:tbl>
    <w:p w:rsidR="009555C7" w:rsidRPr="00873006" w:rsidRDefault="009555C7" w:rsidP="009555C7">
      <w:pPr>
        <w:pStyle w:val="JEFFLectureNotes"/>
        <w:rPr>
          <w:color w:val="auto"/>
        </w:rPr>
      </w:pPr>
      <w:r w:rsidRPr="00873006">
        <w:rPr>
          <w:color w:val="auto"/>
        </w:rPr>
        <w:t> </w:t>
      </w:r>
    </w:p>
    <w:p w:rsidR="004D0316" w:rsidRPr="00873006" w:rsidRDefault="004D0316" w:rsidP="004D0316">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699"/>
        <w:gridCol w:w="3010"/>
        <w:gridCol w:w="982"/>
        <w:gridCol w:w="1363"/>
        <w:gridCol w:w="4674"/>
      </w:tblGrid>
      <w:tr w:rsidR="00873006" w:rsidRPr="00873006" w:rsidTr="009B4BB4">
        <w:trPr>
          <w:trHeight w:val="368"/>
        </w:trPr>
        <w:tc>
          <w:tcPr>
            <w:tcW w:w="10728" w:type="dxa"/>
            <w:gridSpan w:val="5"/>
            <w:shd w:val="clear" w:color="auto" w:fill="FFFFFF"/>
          </w:tcPr>
          <w:p w:rsidR="004D0316" w:rsidRPr="00873006" w:rsidRDefault="004D0316" w:rsidP="009B4BB4">
            <w:pPr>
              <w:pStyle w:val="JEFFLectureNotes"/>
              <w:rPr>
                <w:b/>
                <w:color w:val="auto"/>
                <w:sz w:val="24"/>
              </w:rPr>
            </w:pPr>
            <w:r w:rsidRPr="00873006">
              <w:rPr>
                <w:b/>
                <w:noProof/>
                <w:color w:val="auto"/>
                <w:sz w:val="24"/>
              </w:rPr>
              <w:drawing>
                <wp:inline distT="0" distB="0" distL="0" distR="0" wp14:anchorId="6F8B9D38" wp14:editId="5A1B5D36">
                  <wp:extent cx="6713274" cy="5343525"/>
                  <wp:effectExtent l="0" t="0" r="0" b="0"/>
                  <wp:docPr id="19" name="Picture 19" descr="C:\Users\Jacob\Desktop\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UseCase Diagram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7451" cy="5346850"/>
                          </a:xfrm>
                          <a:prstGeom prst="rect">
                            <a:avLst/>
                          </a:prstGeom>
                          <a:noFill/>
                          <a:ln>
                            <a:noFill/>
                          </a:ln>
                        </pic:spPr>
                      </pic:pic>
                    </a:graphicData>
                  </a:graphic>
                </wp:inline>
              </w:drawing>
            </w:r>
          </w:p>
        </w:tc>
      </w:tr>
      <w:tr w:rsidR="00873006" w:rsidRPr="00873006" w:rsidTr="009B4BB4">
        <w:trPr>
          <w:trHeight w:val="368"/>
        </w:trPr>
        <w:tc>
          <w:tcPr>
            <w:tcW w:w="4605" w:type="dxa"/>
            <w:gridSpan w:val="3"/>
            <w:shd w:val="clear" w:color="auto" w:fill="FFFFFF"/>
          </w:tcPr>
          <w:p w:rsidR="004D0316" w:rsidRPr="00873006" w:rsidRDefault="004D0316"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 xml:space="preserve">Jonesborough Farmer’s Market Sales </w:t>
            </w:r>
            <w:r w:rsidRPr="00873006">
              <w:rPr>
                <w:i/>
                <w:color w:val="auto"/>
                <w:sz w:val="24"/>
              </w:rPr>
              <w:lastRenderedPageBreak/>
              <w:t>System and Website</w:t>
            </w:r>
          </w:p>
        </w:tc>
        <w:tc>
          <w:tcPr>
            <w:tcW w:w="6123"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lastRenderedPageBreak/>
              <w:t>Product version:</w:t>
            </w:r>
            <w:r w:rsidRPr="00873006">
              <w:rPr>
                <w:b/>
                <w:color w:val="auto"/>
                <w:sz w:val="24"/>
              </w:rPr>
              <w:br/>
            </w:r>
            <w:r w:rsidRPr="00873006">
              <w:rPr>
                <w:i/>
                <w:color w:val="auto"/>
                <w:sz w:val="24"/>
              </w:rPr>
              <w:t>1.0</w:t>
            </w:r>
          </w:p>
        </w:tc>
      </w:tr>
      <w:tr w:rsidR="00873006" w:rsidRPr="00873006" w:rsidTr="009B4BB4">
        <w:trPr>
          <w:trHeight w:val="368"/>
        </w:trPr>
        <w:tc>
          <w:tcPr>
            <w:tcW w:w="4605" w:type="dxa"/>
            <w:gridSpan w:val="3"/>
            <w:shd w:val="clear" w:color="auto" w:fill="FFFFFF"/>
          </w:tcPr>
          <w:p w:rsidR="004D0316" w:rsidRPr="00873006" w:rsidRDefault="004D0316" w:rsidP="009B4BB4">
            <w:pPr>
              <w:pStyle w:val="JEFFLectureNotes"/>
              <w:rPr>
                <w:b/>
                <w:color w:val="auto"/>
                <w:sz w:val="24"/>
              </w:rPr>
            </w:pPr>
            <w:r w:rsidRPr="00873006">
              <w:rPr>
                <w:b/>
                <w:color w:val="auto"/>
                <w:sz w:val="24"/>
              </w:rPr>
              <w:lastRenderedPageBreak/>
              <w:t xml:space="preserve">Primary Actors: </w:t>
            </w:r>
            <w:r w:rsidRPr="00873006">
              <w:rPr>
                <w:b/>
                <w:color w:val="auto"/>
                <w:sz w:val="24"/>
              </w:rPr>
              <w:br/>
            </w:r>
            <w:r w:rsidRPr="00873006">
              <w:rPr>
                <w:i/>
                <w:color w:val="auto"/>
                <w:sz w:val="24"/>
              </w:rPr>
              <w:t>Administrator</w:t>
            </w:r>
          </w:p>
        </w:tc>
        <w:tc>
          <w:tcPr>
            <w:tcW w:w="1400" w:type="dxa"/>
            <w:shd w:val="clear" w:color="auto" w:fill="FFFFFF"/>
          </w:tcPr>
          <w:p w:rsidR="004D0316" w:rsidRPr="00873006" w:rsidRDefault="004D0316"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21</w:t>
            </w:r>
          </w:p>
        </w:tc>
        <w:tc>
          <w:tcPr>
            <w:tcW w:w="4723" w:type="dxa"/>
            <w:shd w:val="clear" w:color="auto" w:fill="FFFFFF"/>
          </w:tcPr>
          <w:p w:rsidR="004D0316" w:rsidRPr="00873006" w:rsidRDefault="004D0316"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Medium</w:t>
            </w:r>
          </w:p>
        </w:tc>
      </w:tr>
      <w:tr w:rsidR="00873006" w:rsidRPr="00873006" w:rsidTr="009B4BB4">
        <w:tc>
          <w:tcPr>
            <w:tcW w:w="4605" w:type="dxa"/>
            <w:gridSpan w:val="3"/>
            <w:shd w:val="clear" w:color="auto" w:fill="FFFFFF"/>
          </w:tcPr>
          <w:p w:rsidR="004D0316" w:rsidRPr="00873006" w:rsidRDefault="004D0316"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Administrator Assigning Security Roles</w:t>
            </w:r>
          </w:p>
          <w:p w:rsidR="004D0316" w:rsidRPr="00873006" w:rsidRDefault="004D0316" w:rsidP="009B4BB4">
            <w:pPr>
              <w:pStyle w:val="JEFFLectureNotes"/>
              <w:rPr>
                <w:b/>
                <w:color w:val="auto"/>
                <w:sz w:val="24"/>
              </w:rPr>
            </w:pPr>
          </w:p>
        </w:tc>
        <w:tc>
          <w:tcPr>
            <w:tcW w:w="6123" w:type="dxa"/>
            <w:gridSpan w:val="2"/>
            <w:shd w:val="clear" w:color="auto" w:fill="FFFFFF"/>
          </w:tcPr>
          <w:p w:rsidR="004D0316" w:rsidRPr="00873006" w:rsidRDefault="004D0316"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p>
        </w:tc>
      </w:tr>
      <w:tr w:rsidR="00873006" w:rsidRPr="00873006" w:rsidTr="009B4BB4">
        <w:trPr>
          <w:trHeight w:val="287"/>
        </w:trPr>
        <w:tc>
          <w:tcPr>
            <w:tcW w:w="3168" w:type="dxa"/>
            <w:gridSpan w:val="2"/>
            <w:shd w:val="clear" w:color="auto" w:fill="FFFFFF"/>
          </w:tcPr>
          <w:p w:rsidR="004D0316" w:rsidRPr="00873006" w:rsidRDefault="004D0316"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Administrator, Customer/User</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Goal:</w:t>
            </w:r>
          </w:p>
        </w:tc>
        <w:tc>
          <w:tcPr>
            <w:tcW w:w="7560" w:type="dxa"/>
            <w:gridSpan w:val="3"/>
            <w:shd w:val="clear" w:color="auto" w:fill="FFFFFF"/>
          </w:tcPr>
          <w:p w:rsidR="004D0316" w:rsidRPr="00873006" w:rsidRDefault="0049242E" w:rsidP="0049242E">
            <w:pPr>
              <w:pStyle w:val="JEFFLectureNotes"/>
              <w:rPr>
                <w:i/>
                <w:color w:val="auto"/>
                <w:sz w:val="24"/>
              </w:rPr>
            </w:pPr>
            <w:ins w:id="27" w:author="Chad Branton" w:date="2014-01-22T18:15:00Z">
              <w:r>
                <w:rPr>
                  <w:i/>
                  <w:color w:val="auto"/>
                  <w:sz w:val="24"/>
                </w:rPr>
                <w:t xml:space="preserve">The administrator shall be able </w:t>
              </w:r>
            </w:ins>
            <w:del w:id="28" w:author="Chad Branton" w:date="2014-01-22T18:15:00Z">
              <w:r w:rsidR="004D0316" w:rsidRPr="00873006" w:rsidDel="0049242E">
                <w:rPr>
                  <w:i/>
                  <w:color w:val="auto"/>
                  <w:sz w:val="24"/>
                </w:rPr>
                <w:delText>T</w:delText>
              </w:r>
            </w:del>
            <w:ins w:id="29" w:author="Chad Branton" w:date="2014-01-22T18:15:00Z">
              <w:r>
                <w:rPr>
                  <w:i/>
                  <w:color w:val="auto"/>
                  <w:sz w:val="24"/>
                </w:rPr>
                <w:t>t</w:t>
              </w:r>
            </w:ins>
            <w:r w:rsidR="004D0316" w:rsidRPr="00873006">
              <w:rPr>
                <w:i/>
                <w:color w:val="auto"/>
                <w:sz w:val="24"/>
              </w:rPr>
              <w:t>o Assign Security Roles to Users</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User must be logged on as an Administrator</w:t>
            </w:r>
          </w:p>
          <w:p w:rsidR="004D0316" w:rsidRPr="00873006" w:rsidRDefault="004D0316" w:rsidP="009B4BB4">
            <w:pPr>
              <w:pStyle w:val="JEFFLectureNotes"/>
              <w:rPr>
                <w:i/>
                <w:color w:val="auto"/>
                <w:sz w:val="24"/>
              </w:rPr>
            </w:pPr>
            <w:r w:rsidRPr="00873006">
              <w:rPr>
                <w:i/>
                <w:color w:val="auto"/>
                <w:sz w:val="24"/>
              </w:rPr>
              <w:t>Administrator must be on “Administrative Settings” page</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The selected User’s will have specified security roles assigned</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4D0316" w:rsidRPr="00873006" w:rsidRDefault="004D0316" w:rsidP="009B4BB4">
            <w:pPr>
              <w:pStyle w:val="JEFFLectureNotes"/>
              <w:rPr>
                <w:color w:val="auto"/>
                <w:sz w:val="24"/>
              </w:rPr>
            </w:pPr>
          </w:p>
        </w:tc>
      </w:tr>
      <w:tr w:rsidR="00873006" w:rsidRPr="00873006" w:rsidTr="009B4BB4">
        <w:tc>
          <w:tcPr>
            <w:tcW w:w="804" w:type="dxa"/>
            <w:vMerge w:val="restart"/>
            <w:shd w:val="clear" w:color="auto" w:fill="FFFFFF"/>
            <w:vAlign w:val="center"/>
          </w:tcPr>
          <w:p w:rsidR="004D0316" w:rsidRPr="00873006" w:rsidRDefault="004D0316" w:rsidP="009B4BB4">
            <w:pPr>
              <w:pStyle w:val="JEFFLectureNotes"/>
              <w:rPr>
                <w:color w:val="auto"/>
                <w:sz w:val="24"/>
              </w:rPr>
            </w:pPr>
          </w:p>
        </w:tc>
        <w:tc>
          <w:tcPr>
            <w:tcW w:w="2364" w:type="dxa"/>
            <w:shd w:val="clear" w:color="auto" w:fill="FFFFFF"/>
            <w:vAlign w:val="center"/>
          </w:tcPr>
          <w:p w:rsidR="004D0316" w:rsidRPr="00873006" w:rsidRDefault="004D0316" w:rsidP="009B4BB4">
            <w:pPr>
              <w:pStyle w:val="JEFFLectureNotes"/>
              <w:rPr>
                <w:b/>
                <w:color w:val="auto"/>
                <w:sz w:val="24"/>
              </w:rPr>
            </w:pPr>
            <w:r w:rsidRPr="00873006">
              <w:rPr>
                <w:b/>
                <w:color w:val="auto"/>
                <w:sz w:val="24"/>
              </w:rPr>
              <w:t>Include:</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4D0316" w:rsidRPr="00873006" w:rsidRDefault="004D0316" w:rsidP="009B4BB4">
            <w:pPr>
              <w:pStyle w:val="JEFFLectureNotes"/>
              <w:rPr>
                <w:color w:val="auto"/>
                <w:sz w:val="24"/>
              </w:rPr>
            </w:pPr>
          </w:p>
        </w:tc>
        <w:tc>
          <w:tcPr>
            <w:tcW w:w="2364" w:type="dxa"/>
            <w:shd w:val="clear" w:color="auto" w:fill="FFFFFF"/>
            <w:vAlign w:val="center"/>
          </w:tcPr>
          <w:p w:rsidR="004D0316" w:rsidRPr="00873006" w:rsidRDefault="004D0316" w:rsidP="009B4BB4">
            <w:pPr>
              <w:pStyle w:val="JEFFLectureNotes"/>
              <w:rPr>
                <w:b/>
                <w:color w:val="auto"/>
                <w:sz w:val="24"/>
              </w:rPr>
            </w:pPr>
            <w:r w:rsidRPr="00873006">
              <w:rPr>
                <w:b/>
                <w:color w:val="auto"/>
                <w:sz w:val="24"/>
              </w:rPr>
              <w:t>Extend:</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4D0316" w:rsidRPr="00873006" w:rsidRDefault="004D0316" w:rsidP="009B4BB4">
            <w:pPr>
              <w:pStyle w:val="JEFFLectureNotes"/>
              <w:rPr>
                <w:color w:val="auto"/>
                <w:sz w:val="24"/>
              </w:rPr>
            </w:pPr>
          </w:p>
        </w:tc>
        <w:tc>
          <w:tcPr>
            <w:tcW w:w="2364" w:type="dxa"/>
            <w:shd w:val="clear" w:color="auto" w:fill="FFFFFF"/>
            <w:vAlign w:val="center"/>
          </w:tcPr>
          <w:p w:rsidR="004D0316" w:rsidRPr="00873006" w:rsidRDefault="004D0316"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None</w:t>
            </w:r>
          </w:p>
        </w:tc>
      </w:tr>
      <w:tr w:rsidR="00873006" w:rsidRPr="00873006" w:rsidTr="009B4BB4">
        <w:tc>
          <w:tcPr>
            <w:tcW w:w="3168" w:type="dxa"/>
            <w:gridSpan w:val="2"/>
            <w:vMerge w:val="restart"/>
            <w:shd w:val="clear" w:color="auto" w:fill="FFFFFF"/>
          </w:tcPr>
          <w:p w:rsidR="004D0316" w:rsidRPr="00873006" w:rsidRDefault="004D0316" w:rsidP="009B4BB4">
            <w:pPr>
              <w:pStyle w:val="JEFFLectureNotes"/>
              <w:rPr>
                <w:b/>
                <w:color w:val="auto"/>
                <w:sz w:val="24"/>
              </w:rPr>
            </w:pPr>
            <w:r w:rsidRPr="00873006">
              <w:rPr>
                <w:b/>
                <w:color w:val="auto"/>
                <w:sz w:val="24"/>
              </w:rPr>
              <w:t>Trigger:</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External</w:t>
            </w:r>
          </w:p>
        </w:tc>
      </w:tr>
      <w:tr w:rsidR="00873006" w:rsidRPr="00873006" w:rsidTr="009B4BB4">
        <w:tc>
          <w:tcPr>
            <w:tcW w:w="3168" w:type="dxa"/>
            <w:gridSpan w:val="2"/>
            <w:vMerge/>
            <w:shd w:val="clear" w:color="auto" w:fill="FFFFFF"/>
          </w:tcPr>
          <w:p w:rsidR="004D0316" w:rsidRPr="00873006" w:rsidRDefault="004D0316" w:rsidP="009B4BB4">
            <w:pPr>
              <w:pStyle w:val="JEFFLectureNotes"/>
              <w:rPr>
                <w:b/>
                <w:color w:val="auto"/>
                <w:sz w:val="24"/>
              </w:rPr>
            </w:pP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Administrator issues the “Assign Security Roles” command</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4D0316" w:rsidRDefault="004D0316" w:rsidP="0049242E">
            <w:pPr>
              <w:pStyle w:val="JEFFLectureNotes"/>
              <w:numPr>
                <w:ilvl w:val="0"/>
                <w:numId w:val="26"/>
              </w:numPr>
              <w:rPr>
                <w:ins w:id="30" w:author="Chad Branton" w:date="2014-01-22T18:16:00Z"/>
                <w:i/>
                <w:color w:val="auto"/>
                <w:sz w:val="24"/>
              </w:rPr>
            </w:pPr>
            <w:r w:rsidRPr="00873006">
              <w:rPr>
                <w:i/>
                <w:color w:val="auto"/>
                <w:sz w:val="24"/>
              </w:rPr>
              <w:t xml:space="preserve">Administrator </w:t>
            </w:r>
            <w:del w:id="31" w:author="Chad Branton" w:date="2014-01-22T18:16:00Z">
              <w:r w:rsidRPr="00873006" w:rsidDel="0049242E">
                <w:rPr>
                  <w:i/>
                  <w:color w:val="auto"/>
                  <w:sz w:val="24"/>
                </w:rPr>
                <w:delText>changes security roles</w:delText>
              </w:r>
            </w:del>
            <w:ins w:id="32" w:author="Chad Branton" w:date="2014-01-22T18:16:00Z">
              <w:r w:rsidR="0049242E">
                <w:rPr>
                  <w:i/>
                  <w:color w:val="auto"/>
                  <w:sz w:val="24"/>
                </w:rPr>
                <w:t>selects user</w:t>
              </w:r>
            </w:ins>
          </w:p>
          <w:p w:rsidR="0049242E" w:rsidRDefault="0049242E" w:rsidP="0049242E">
            <w:pPr>
              <w:pStyle w:val="JEFFLectureNotes"/>
              <w:numPr>
                <w:ilvl w:val="0"/>
                <w:numId w:val="26"/>
              </w:numPr>
              <w:rPr>
                <w:ins w:id="33" w:author="Chad Branton" w:date="2014-01-22T18:17:00Z"/>
                <w:i/>
                <w:color w:val="auto"/>
                <w:sz w:val="24"/>
              </w:rPr>
            </w:pPr>
            <w:ins w:id="34" w:author="Chad Branton" w:date="2014-01-22T18:16:00Z">
              <w:r>
                <w:rPr>
                  <w:i/>
                  <w:color w:val="auto"/>
                  <w:sz w:val="24"/>
                </w:rPr>
                <w:t>System prompts users for security roles.</w:t>
              </w:r>
            </w:ins>
          </w:p>
          <w:p w:rsidR="0049242E" w:rsidRDefault="0049242E" w:rsidP="0049242E">
            <w:pPr>
              <w:pStyle w:val="JEFFLectureNotes"/>
              <w:numPr>
                <w:ilvl w:val="0"/>
                <w:numId w:val="26"/>
              </w:numPr>
              <w:rPr>
                <w:ins w:id="35" w:author="Chad Branton" w:date="2014-01-22T18:17:00Z"/>
                <w:i/>
                <w:color w:val="auto"/>
                <w:sz w:val="24"/>
              </w:rPr>
            </w:pPr>
            <w:ins w:id="36" w:author="Chad Branton" w:date="2014-01-22T18:17:00Z">
              <w:r>
                <w:rPr>
                  <w:i/>
                  <w:color w:val="auto"/>
                  <w:sz w:val="24"/>
                </w:rPr>
                <w:t>Administrator assigns security role</w:t>
              </w:r>
            </w:ins>
          </w:p>
          <w:p w:rsidR="0049242E" w:rsidRPr="00873006" w:rsidRDefault="0049242E" w:rsidP="0049242E">
            <w:pPr>
              <w:pStyle w:val="JEFFLectureNotes"/>
              <w:numPr>
                <w:ilvl w:val="0"/>
                <w:numId w:val="26"/>
              </w:numPr>
              <w:rPr>
                <w:i/>
                <w:color w:val="auto"/>
                <w:sz w:val="24"/>
              </w:rPr>
            </w:pPr>
            <w:ins w:id="37" w:author="Chad Branton" w:date="2014-01-22T18:17:00Z">
              <w:r>
                <w:rPr>
                  <w:i/>
                  <w:color w:val="auto"/>
                  <w:sz w:val="24"/>
                </w:rPr>
                <w:t>Administrator saves security role.</w:t>
              </w:r>
            </w:ins>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4D0316" w:rsidRPr="00873006" w:rsidRDefault="004D0316" w:rsidP="009B4BB4">
            <w:pPr>
              <w:pStyle w:val="JEFFLectureNotes"/>
              <w:rPr>
                <w:i/>
                <w:color w:val="auto"/>
                <w:sz w:val="24"/>
              </w:rPr>
            </w:pPr>
          </w:p>
        </w:tc>
      </w:tr>
      <w:tr w:rsidR="00873006" w:rsidRPr="00873006" w:rsidTr="009B4BB4">
        <w:trPr>
          <w:trHeight w:val="620"/>
        </w:trPr>
        <w:tc>
          <w:tcPr>
            <w:tcW w:w="10728" w:type="dxa"/>
            <w:gridSpan w:val="5"/>
            <w:shd w:val="clear" w:color="auto" w:fill="FFFFFF"/>
          </w:tcPr>
          <w:p w:rsidR="0049242E" w:rsidRDefault="004D0316" w:rsidP="009B4BB4">
            <w:pPr>
              <w:pStyle w:val="JEFFLectureNotes"/>
              <w:rPr>
                <w:ins w:id="38" w:author="Chad Branton" w:date="2014-01-22T18:18:00Z"/>
                <w:b/>
                <w:color w:val="auto"/>
                <w:sz w:val="24"/>
              </w:rPr>
            </w:pPr>
            <w:r w:rsidRPr="00873006">
              <w:rPr>
                <w:b/>
                <w:color w:val="auto"/>
                <w:sz w:val="24"/>
              </w:rPr>
              <w:t>Alternative/Exception flows:</w:t>
            </w:r>
          </w:p>
          <w:p w:rsidR="0049242E" w:rsidRDefault="0049242E" w:rsidP="009B4BB4">
            <w:pPr>
              <w:pStyle w:val="JEFFLectureNotes"/>
              <w:rPr>
                <w:ins w:id="39" w:author="Chad Branton" w:date="2014-01-22T18:18:00Z"/>
                <w:b/>
                <w:color w:val="auto"/>
                <w:sz w:val="24"/>
              </w:rPr>
            </w:pPr>
            <w:ins w:id="40" w:author="Chad Branton" w:date="2014-01-22T18:18:00Z">
              <w:r>
                <w:rPr>
                  <w:b/>
                  <w:color w:val="auto"/>
                  <w:sz w:val="24"/>
                </w:rPr>
                <w:t xml:space="preserve">4a. </w:t>
              </w:r>
              <w:proofErr w:type="spellStart"/>
              <w:r>
                <w:rPr>
                  <w:b/>
                  <w:color w:val="auto"/>
                  <w:sz w:val="24"/>
                </w:rPr>
                <w:t>Adminstrator</w:t>
              </w:r>
              <w:proofErr w:type="spellEnd"/>
              <w:r>
                <w:rPr>
                  <w:b/>
                  <w:color w:val="auto"/>
                  <w:sz w:val="24"/>
                </w:rPr>
                <w:t xml:space="preserve"> issues “Cancel” command.</w:t>
              </w:r>
            </w:ins>
          </w:p>
          <w:p w:rsidR="004D0316" w:rsidRPr="00873006" w:rsidRDefault="0049242E" w:rsidP="009B4BB4">
            <w:pPr>
              <w:pStyle w:val="JEFFLectureNotes"/>
              <w:rPr>
                <w:b/>
                <w:color w:val="auto"/>
                <w:sz w:val="24"/>
              </w:rPr>
            </w:pPr>
            <w:ins w:id="41" w:author="Chad Branton" w:date="2014-01-22T18:18:00Z">
              <w:r>
                <w:rPr>
                  <w:b/>
                  <w:color w:val="auto"/>
                  <w:sz w:val="24"/>
                </w:rPr>
                <w:t xml:space="preserve">4b. System returns to </w:t>
              </w:r>
            </w:ins>
            <w:bookmarkStart w:id="42" w:name="_GoBack"/>
            <w:bookmarkEnd w:id="42"/>
            <w:r w:rsidR="004D0316" w:rsidRPr="00873006">
              <w:rPr>
                <w:b/>
                <w:color w:val="auto"/>
                <w:sz w:val="24"/>
              </w:rPr>
              <w:br/>
            </w:r>
          </w:p>
        </w:tc>
      </w:tr>
      <w:tr w:rsidR="00873006" w:rsidRPr="00873006" w:rsidTr="009B4BB4">
        <w:trPr>
          <w:trHeight w:val="620"/>
        </w:trPr>
        <w:tc>
          <w:tcPr>
            <w:tcW w:w="10728" w:type="dxa"/>
            <w:gridSpan w:val="5"/>
            <w:shd w:val="clear" w:color="auto" w:fill="FFFFFF"/>
          </w:tcPr>
          <w:p w:rsidR="004D0316" w:rsidRPr="00873006" w:rsidRDefault="004D0316" w:rsidP="009B4BB4">
            <w:pPr>
              <w:pStyle w:val="JEFFLectureNotes"/>
              <w:rPr>
                <w:b/>
                <w:color w:val="auto"/>
                <w:sz w:val="24"/>
              </w:rPr>
            </w:pPr>
            <w:r w:rsidRPr="00873006">
              <w:rPr>
                <w:b/>
                <w:color w:val="auto"/>
                <w:sz w:val="24"/>
              </w:rPr>
              <w:t>UI: To be added</w:t>
            </w:r>
          </w:p>
        </w:tc>
      </w:tr>
      <w:tr w:rsidR="00873006" w:rsidRPr="00873006" w:rsidTr="009B4BB4">
        <w:trPr>
          <w:trHeight w:val="620"/>
        </w:trPr>
        <w:tc>
          <w:tcPr>
            <w:tcW w:w="10728" w:type="dxa"/>
            <w:gridSpan w:val="5"/>
            <w:shd w:val="clear" w:color="auto" w:fill="FFFFFF"/>
          </w:tcPr>
          <w:p w:rsidR="004D0316" w:rsidRPr="00873006" w:rsidRDefault="004D0316" w:rsidP="009B4BB4">
            <w:pPr>
              <w:pStyle w:val="JEFFLectureNotes"/>
              <w:rPr>
                <w:b/>
                <w:color w:val="auto"/>
                <w:sz w:val="24"/>
              </w:rPr>
            </w:pPr>
            <w:r w:rsidRPr="00873006">
              <w:rPr>
                <w:b/>
                <w:color w:val="auto"/>
                <w:sz w:val="24"/>
              </w:rPr>
              <w:t>Input Specifications:</w:t>
            </w:r>
          </w:p>
          <w:p w:rsidR="004D0316" w:rsidRPr="00873006" w:rsidRDefault="004D0316" w:rsidP="009B4BB4">
            <w:pPr>
              <w:pStyle w:val="JEFFLectureNotes"/>
              <w:rPr>
                <w:color w:val="auto"/>
                <w:sz w:val="24"/>
              </w:rPr>
            </w:pPr>
          </w:p>
        </w:tc>
      </w:tr>
      <w:tr w:rsidR="00873006" w:rsidRPr="00873006" w:rsidTr="009B4BB4">
        <w:trPr>
          <w:trHeight w:val="620"/>
        </w:trPr>
        <w:tc>
          <w:tcPr>
            <w:tcW w:w="10728" w:type="dxa"/>
            <w:gridSpan w:val="5"/>
            <w:shd w:val="clear" w:color="auto" w:fill="FFFFFF"/>
          </w:tcPr>
          <w:p w:rsidR="004D0316" w:rsidRPr="00873006" w:rsidRDefault="004D0316" w:rsidP="009B4BB4">
            <w:pPr>
              <w:pStyle w:val="JEFFLectureNotes"/>
              <w:rPr>
                <w:b/>
                <w:color w:val="auto"/>
                <w:sz w:val="24"/>
              </w:rPr>
            </w:pPr>
            <w:r w:rsidRPr="00873006">
              <w:rPr>
                <w:b/>
                <w:color w:val="auto"/>
                <w:sz w:val="24"/>
              </w:rPr>
              <w:t>Functional Specifications:</w:t>
            </w:r>
          </w:p>
          <w:p w:rsidR="004D0316" w:rsidRPr="00873006" w:rsidRDefault="004D0316" w:rsidP="009B4BB4">
            <w:pPr>
              <w:pStyle w:val="JEFFLectureNotes"/>
              <w:rPr>
                <w:b/>
                <w:color w:val="auto"/>
                <w:sz w:val="24"/>
              </w:rPr>
            </w:pPr>
            <w:r w:rsidRPr="00873006">
              <w:rPr>
                <w:b/>
                <w:noProof/>
                <w:color w:val="auto"/>
                <w:sz w:val="24"/>
              </w:rPr>
              <w:lastRenderedPageBreak/>
              <w:drawing>
                <wp:inline distT="0" distB="0" distL="0" distR="0" wp14:anchorId="5E5723EF" wp14:editId="500A7418">
                  <wp:extent cx="4642324" cy="372427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42324" cy="3724275"/>
                          </a:xfrm>
                          <a:prstGeom prst="rect">
                            <a:avLst/>
                          </a:prstGeom>
                        </pic:spPr>
                      </pic:pic>
                    </a:graphicData>
                  </a:graphic>
                </wp:inline>
              </w:drawing>
            </w:r>
          </w:p>
          <w:p w:rsidR="004D0316" w:rsidRPr="00873006" w:rsidRDefault="004D0316" w:rsidP="009B4BB4">
            <w:pPr>
              <w:pStyle w:val="JEFFLectureNotes"/>
              <w:rPr>
                <w:color w:val="auto"/>
                <w:sz w:val="24"/>
              </w:rPr>
            </w:pPr>
          </w:p>
        </w:tc>
      </w:tr>
      <w:tr w:rsidR="00873006" w:rsidRPr="00873006" w:rsidTr="009B4BB4">
        <w:trPr>
          <w:trHeight w:val="620"/>
        </w:trPr>
        <w:tc>
          <w:tcPr>
            <w:tcW w:w="10728" w:type="dxa"/>
            <w:gridSpan w:val="5"/>
            <w:shd w:val="clear" w:color="auto" w:fill="FFFFFF"/>
          </w:tcPr>
          <w:p w:rsidR="004D0316" w:rsidRPr="00873006" w:rsidRDefault="004D0316" w:rsidP="009B4BB4">
            <w:pPr>
              <w:pStyle w:val="JEFFLectureNotes"/>
              <w:rPr>
                <w:b/>
                <w:color w:val="auto"/>
                <w:sz w:val="24"/>
              </w:rPr>
            </w:pPr>
            <w:r w:rsidRPr="00873006">
              <w:rPr>
                <w:b/>
                <w:color w:val="auto"/>
                <w:sz w:val="24"/>
              </w:rPr>
              <w:lastRenderedPageBreak/>
              <w:t>Out-Put Specifications:</w:t>
            </w:r>
          </w:p>
          <w:p w:rsidR="004D0316" w:rsidRPr="00873006" w:rsidRDefault="004D0316" w:rsidP="009B4BB4">
            <w:pPr>
              <w:pStyle w:val="JEFFLectureNotes"/>
              <w:rPr>
                <w:b/>
                <w:color w:val="auto"/>
                <w:sz w:val="24"/>
              </w:rPr>
            </w:pPr>
            <w:r w:rsidRPr="00873006">
              <w:rPr>
                <w:color w:val="auto"/>
                <w:sz w:val="24"/>
              </w:rPr>
              <w:t>Message = “Information Successfully Saved”</w:t>
            </w:r>
          </w:p>
        </w:tc>
      </w:tr>
      <w:tr w:rsidR="00873006" w:rsidRPr="00873006" w:rsidTr="009B4BB4">
        <w:trPr>
          <w:trHeight w:val="620"/>
        </w:trPr>
        <w:tc>
          <w:tcPr>
            <w:tcW w:w="10728" w:type="dxa"/>
            <w:gridSpan w:val="5"/>
            <w:shd w:val="clear" w:color="auto" w:fill="FFFFFF"/>
          </w:tcPr>
          <w:p w:rsidR="004D0316" w:rsidRPr="00873006" w:rsidRDefault="004D0316" w:rsidP="009B4BB4">
            <w:pPr>
              <w:pStyle w:val="JEFFLectureNotes"/>
              <w:rPr>
                <w:b/>
                <w:color w:val="auto"/>
                <w:sz w:val="24"/>
              </w:rPr>
            </w:pPr>
            <w:r w:rsidRPr="00873006">
              <w:rPr>
                <w:b/>
                <w:color w:val="auto"/>
                <w:sz w:val="24"/>
              </w:rPr>
              <w:t>Behavioral Specifications:</w:t>
            </w:r>
          </w:p>
        </w:tc>
      </w:tr>
      <w:tr w:rsidR="00873006" w:rsidRPr="00873006" w:rsidTr="009B4BB4">
        <w:trPr>
          <w:trHeight w:val="620"/>
        </w:trPr>
        <w:tc>
          <w:tcPr>
            <w:tcW w:w="10728" w:type="dxa"/>
            <w:gridSpan w:val="5"/>
            <w:shd w:val="clear" w:color="auto" w:fill="FFFFFF"/>
          </w:tcPr>
          <w:p w:rsidR="004D0316" w:rsidRPr="00873006" w:rsidRDefault="004D0316" w:rsidP="009B4BB4">
            <w:pPr>
              <w:pStyle w:val="JEFFLectureNotes"/>
              <w:rPr>
                <w:color w:val="auto"/>
                <w:sz w:val="24"/>
              </w:rPr>
            </w:pPr>
            <w:r w:rsidRPr="00873006">
              <w:rPr>
                <w:b/>
                <w:color w:val="auto"/>
                <w:sz w:val="24"/>
              </w:rPr>
              <w:t xml:space="preserve">Data Storage: </w:t>
            </w:r>
            <w:r w:rsidRPr="00873006">
              <w:rPr>
                <w:color w:val="auto"/>
                <w:sz w:val="24"/>
              </w:rPr>
              <w:t>Database</w:t>
            </w:r>
          </w:p>
        </w:tc>
      </w:tr>
    </w:tbl>
    <w:p w:rsidR="004D0316" w:rsidRPr="00873006" w:rsidRDefault="004D0316" w:rsidP="004D0316">
      <w:pPr>
        <w:pStyle w:val="JEFFLectureNotes"/>
        <w:rPr>
          <w:color w:val="auto"/>
        </w:rPr>
      </w:pPr>
      <w:r w:rsidRPr="00873006">
        <w:rPr>
          <w:color w:val="auto"/>
        </w:rPr>
        <w:t> </w:t>
      </w:r>
    </w:p>
    <w:p w:rsidR="004D0316" w:rsidRPr="00873006" w:rsidRDefault="004D0316" w:rsidP="004D0316">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4D0316" w:rsidRPr="00873006" w:rsidRDefault="004D0316" w:rsidP="009B4BB4">
            <w:pPr>
              <w:pStyle w:val="JEFFLectureNotes"/>
              <w:rPr>
                <w:b/>
                <w:color w:val="auto"/>
                <w:sz w:val="24"/>
              </w:rPr>
            </w:pPr>
            <w:r w:rsidRPr="00873006">
              <w:rPr>
                <w:i/>
                <w:noProof/>
                <w:color w:val="auto"/>
                <w:sz w:val="24"/>
              </w:rPr>
              <w:lastRenderedPageBreak/>
              <w:drawing>
                <wp:inline distT="0" distB="0" distL="0" distR="0" wp14:anchorId="0E4FA1F6" wp14:editId="20051078">
                  <wp:extent cx="6204857" cy="4886325"/>
                  <wp:effectExtent l="0" t="0" r="5715" b="0"/>
                  <wp:docPr id="21" name="Picture 21" descr="C:\Users\Jacob\Desktop\UseCase Diagram 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UseCase Diagram 22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4857" cy="4886325"/>
                          </a:xfrm>
                          <a:prstGeom prst="rect">
                            <a:avLst/>
                          </a:prstGeom>
                          <a:noFill/>
                          <a:ln>
                            <a:noFill/>
                          </a:ln>
                        </pic:spPr>
                      </pic:pic>
                    </a:graphicData>
                  </a:graphic>
                </wp:inline>
              </w:drawing>
            </w:r>
          </w:p>
        </w:tc>
      </w:tr>
      <w:tr w:rsidR="00873006" w:rsidRPr="00873006" w:rsidTr="009B4BB4">
        <w:trPr>
          <w:trHeight w:val="368"/>
        </w:trPr>
        <w:tc>
          <w:tcPr>
            <w:tcW w:w="4605" w:type="dxa"/>
            <w:gridSpan w:val="3"/>
            <w:shd w:val="clear" w:color="auto" w:fill="FFFFFF"/>
          </w:tcPr>
          <w:p w:rsidR="004D0316" w:rsidRPr="00873006" w:rsidRDefault="004D0316"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 and Website</w:t>
            </w:r>
          </w:p>
        </w:tc>
        <w:tc>
          <w:tcPr>
            <w:tcW w:w="6123"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Product version:</w:t>
            </w:r>
            <w:r w:rsidRPr="00873006">
              <w:rPr>
                <w:b/>
                <w:color w:val="auto"/>
                <w:sz w:val="24"/>
              </w:rPr>
              <w:br/>
              <w:t>1.0</w:t>
            </w:r>
          </w:p>
        </w:tc>
      </w:tr>
      <w:tr w:rsidR="00873006" w:rsidRPr="00873006" w:rsidTr="009B4BB4">
        <w:trPr>
          <w:trHeight w:val="368"/>
        </w:trPr>
        <w:tc>
          <w:tcPr>
            <w:tcW w:w="4605" w:type="dxa"/>
            <w:gridSpan w:val="3"/>
            <w:shd w:val="clear" w:color="auto" w:fill="FFFFFF"/>
          </w:tcPr>
          <w:p w:rsidR="004D0316" w:rsidRPr="00873006" w:rsidRDefault="004D0316"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Administrator</w:t>
            </w:r>
          </w:p>
        </w:tc>
        <w:tc>
          <w:tcPr>
            <w:tcW w:w="1400" w:type="dxa"/>
            <w:shd w:val="clear" w:color="auto" w:fill="FFFFFF"/>
          </w:tcPr>
          <w:p w:rsidR="004D0316" w:rsidRPr="00873006" w:rsidRDefault="004D0316"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22a</w:t>
            </w:r>
          </w:p>
        </w:tc>
        <w:tc>
          <w:tcPr>
            <w:tcW w:w="4723" w:type="dxa"/>
            <w:shd w:val="clear" w:color="auto" w:fill="FFFFFF"/>
          </w:tcPr>
          <w:p w:rsidR="004D0316" w:rsidRPr="00873006" w:rsidRDefault="004D0316"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Medium</w:t>
            </w:r>
          </w:p>
        </w:tc>
      </w:tr>
      <w:tr w:rsidR="00873006" w:rsidRPr="00873006" w:rsidTr="009B4BB4">
        <w:tc>
          <w:tcPr>
            <w:tcW w:w="4605" w:type="dxa"/>
            <w:gridSpan w:val="3"/>
            <w:shd w:val="clear" w:color="auto" w:fill="FFFFFF"/>
          </w:tcPr>
          <w:p w:rsidR="004D0316" w:rsidRPr="00873006" w:rsidRDefault="004D0316"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Administrator views Volunteer Schedules</w:t>
            </w:r>
          </w:p>
          <w:p w:rsidR="004D0316" w:rsidRPr="00873006" w:rsidRDefault="004D0316" w:rsidP="009B4BB4">
            <w:pPr>
              <w:pStyle w:val="JEFFLectureNotes"/>
              <w:rPr>
                <w:b/>
                <w:color w:val="auto"/>
                <w:sz w:val="24"/>
              </w:rPr>
            </w:pPr>
          </w:p>
        </w:tc>
        <w:tc>
          <w:tcPr>
            <w:tcW w:w="6123" w:type="dxa"/>
            <w:gridSpan w:val="2"/>
            <w:shd w:val="clear" w:color="auto" w:fill="FFFFFF"/>
          </w:tcPr>
          <w:p w:rsidR="004D0316" w:rsidRPr="00873006" w:rsidRDefault="004D0316"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p>
        </w:tc>
      </w:tr>
      <w:tr w:rsidR="00873006" w:rsidRPr="00873006" w:rsidTr="009B4BB4">
        <w:trPr>
          <w:trHeight w:val="287"/>
        </w:trPr>
        <w:tc>
          <w:tcPr>
            <w:tcW w:w="3168" w:type="dxa"/>
            <w:gridSpan w:val="2"/>
            <w:shd w:val="clear" w:color="auto" w:fill="FFFFFF"/>
          </w:tcPr>
          <w:p w:rsidR="004D0316" w:rsidRPr="00873006" w:rsidRDefault="004D0316"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Administrator, Volunteer</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Goal:</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View the Schedule of Volunteers</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User must be logged in as an Administrator</w:t>
            </w:r>
          </w:p>
          <w:p w:rsidR="004D0316" w:rsidRPr="00873006" w:rsidRDefault="004D0316" w:rsidP="009B4BB4">
            <w:pPr>
              <w:pStyle w:val="JEFFLectureNotes"/>
              <w:rPr>
                <w:i/>
                <w:color w:val="auto"/>
                <w:sz w:val="24"/>
              </w:rPr>
            </w:pPr>
            <w:r w:rsidRPr="00873006">
              <w:rPr>
                <w:i/>
                <w:color w:val="auto"/>
                <w:sz w:val="24"/>
              </w:rPr>
              <w:t>Administrator must be on “Schedule” page</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Volunteer Schedules have been viewed</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4D0316" w:rsidRPr="00873006" w:rsidRDefault="004D0316" w:rsidP="009B4BB4">
            <w:pPr>
              <w:pStyle w:val="JEFFLectureNotes"/>
              <w:rPr>
                <w:color w:val="auto"/>
                <w:sz w:val="24"/>
              </w:rPr>
            </w:pPr>
          </w:p>
        </w:tc>
      </w:tr>
      <w:tr w:rsidR="00873006" w:rsidRPr="00873006" w:rsidTr="009B4BB4">
        <w:tc>
          <w:tcPr>
            <w:tcW w:w="804" w:type="dxa"/>
            <w:vMerge w:val="restart"/>
            <w:shd w:val="clear" w:color="auto" w:fill="FFFFFF"/>
            <w:vAlign w:val="center"/>
          </w:tcPr>
          <w:p w:rsidR="004D0316" w:rsidRPr="00873006" w:rsidRDefault="004D0316" w:rsidP="009B4BB4">
            <w:pPr>
              <w:pStyle w:val="JEFFLectureNotes"/>
              <w:rPr>
                <w:color w:val="auto"/>
                <w:sz w:val="24"/>
              </w:rPr>
            </w:pPr>
          </w:p>
        </w:tc>
        <w:tc>
          <w:tcPr>
            <w:tcW w:w="2364" w:type="dxa"/>
            <w:shd w:val="clear" w:color="auto" w:fill="FFFFFF"/>
            <w:vAlign w:val="center"/>
          </w:tcPr>
          <w:p w:rsidR="004D0316" w:rsidRPr="00873006" w:rsidRDefault="004D0316" w:rsidP="009B4BB4">
            <w:pPr>
              <w:pStyle w:val="JEFFLectureNotes"/>
              <w:rPr>
                <w:b/>
                <w:color w:val="auto"/>
                <w:sz w:val="24"/>
              </w:rPr>
            </w:pPr>
            <w:r w:rsidRPr="00873006">
              <w:rPr>
                <w:b/>
                <w:color w:val="auto"/>
                <w:sz w:val="24"/>
              </w:rPr>
              <w:t>Include:</w:t>
            </w:r>
          </w:p>
        </w:tc>
        <w:tc>
          <w:tcPr>
            <w:tcW w:w="7560" w:type="dxa"/>
            <w:gridSpan w:val="3"/>
            <w:shd w:val="clear" w:color="auto" w:fill="FFFFFF"/>
          </w:tcPr>
          <w:p w:rsidR="004D0316" w:rsidRPr="00873006" w:rsidRDefault="004D0316" w:rsidP="009B4BB4">
            <w:pPr>
              <w:pStyle w:val="JEFFLectureNotes"/>
              <w:rPr>
                <w:i/>
                <w:color w:val="auto"/>
                <w:sz w:val="24"/>
              </w:rPr>
            </w:pPr>
          </w:p>
        </w:tc>
      </w:tr>
      <w:tr w:rsidR="00873006" w:rsidRPr="00873006" w:rsidTr="009B4BB4">
        <w:tc>
          <w:tcPr>
            <w:tcW w:w="804" w:type="dxa"/>
            <w:vMerge/>
            <w:shd w:val="clear" w:color="auto" w:fill="FFFFFF"/>
            <w:vAlign w:val="center"/>
          </w:tcPr>
          <w:p w:rsidR="004D0316" w:rsidRPr="00873006" w:rsidRDefault="004D0316" w:rsidP="009B4BB4">
            <w:pPr>
              <w:pStyle w:val="JEFFLectureNotes"/>
              <w:rPr>
                <w:color w:val="auto"/>
                <w:sz w:val="24"/>
              </w:rPr>
            </w:pPr>
          </w:p>
        </w:tc>
        <w:tc>
          <w:tcPr>
            <w:tcW w:w="2364" w:type="dxa"/>
            <w:shd w:val="clear" w:color="auto" w:fill="FFFFFF"/>
            <w:vAlign w:val="center"/>
          </w:tcPr>
          <w:p w:rsidR="004D0316" w:rsidRPr="00873006" w:rsidRDefault="004D0316" w:rsidP="009B4BB4">
            <w:pPr>
              <w:pStyle w:val="JEFFLectureNotes"/>
              <w:rPr>
                <w:b/>
                <w:color w:val="auto"/>
                <w:sz w:val="24"/>
              </w:rPr>
            </w:pPr>
            <w:r w:rsidRPr="00873006">
              <w:rPr>
                <w:b/>
                <w:color w:val="auto"/>
                <w:sz w:val="24"/>
              </w:rPr>
              <w:t>Extend:</w:t>
            </w:r>
          </w:p>
        </w:tc>
        <w:tc>
          <w:tcPr>
            <w:tcW w:w="7560" w:type="dxa"/>
            <w:gridSpan w:val="3"/>
            <w:shd w:val="clear" w:color="auto" w:fill="FFFFFF"/>
          </w:tcPr>
          <w:p w:rsidR="004D0316" w:rsidRPr="00873006" w:rsidRDefault="004D0316" w:rsidP="009B4BB4">
            <w:pPr>
              <w:pStyle w:val="JEFFLectureNotes"/>
              <w:rPr>
                <w:i/>
                <w:color w:val="auto"/>
                <w:sz w:val="24"/>
              </w:rPr>
            </w:pPr>
          </w:p>
        </w:tc>
      </w:tr>
      <w:tr w:rsidR="00873006" w:rsidRPr="00873006" w:rsidTr="009B4BB4">
        <w:tc>
          <w:tcPr>
            <w:tcW w:w="804" w:type="dxa"/>
            <w:vMerge/>
            <w:shd w:val="clear" w:color="auto" w:fill="FFFFFF"/>
            <w:vAlign w:val="center"/>
          </w:tcPr>
          <w:p w:rsidR="004D0316" w:rsidRPr="00873006" w:rsidRDefault="004D0316" w:rsidP="009B4BB4">
            <w:pPr>
              <w:pStyle w:val="JEFFLectureNotes"/>
              <w:rPr>
                <w:color w:val="auto"/>
                <w:sz w:val="24"/>
              </w:rPr>
            </w:pPr>
          </w:p>
        </w:tc>
        <w:tc>
          <w:tcPr>
            <w:tcW w:w="2364" w:type="dxa"/>
            <w:shd w:val="clear" w:color="auto" w:fill="FFFFFF"/>
            <w:vAlign w:val="center"/>
          </w:tcPr>
          <w:p w:rsidR="004D0316" w:rsidRPr="00873006" w:rsidRDefault="004D0316"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4D0316" w:rsidRPr="00873006" w:rsidRDefault="004D0316" w:rsidP="009B4BB4">
            <w:pPr>
              <w:pStyle w:val="JEFFLectureNotes"/>
              <w:rPr>
                <w:i/>
                <w:color w:val="auto"/>
                <w:sz w:val="24"/>
              </w:rPr>
            </w:pPr>
          </w:p>
        </w:tc>
      </w:tr>
      <w:tr w:rsidR="00873006" w:rsidRPr="00873006" w:rsidTr="009B4BB4">
        <w:tc>
          <w:tcPr>
            <w:tcW w:w="3168" w:type="dxa"/>
            <w:gridSpan w:val="2"/>
            <w:vMerge w:val="restart"/>
            <w:shd w:val="clear" w:color="auto" w:fill="FFFFFF"/>
          </w:tcPr>
          <w:p w:rsidR="004D0316" w:rsidRPr="00873006" w:rsidRDefault="004D0316" w:rsidP="009B4BB4">
            <w:pPr>
              <w:pStyle w:val="JEFFLectureNotes"/>
              <w:rPr>
                <w:b/>
                <w:color w:val="auto"/>
                <w:sz w:val="24"/>
              </w:rPr>
            </w:pPr>
            <w:r w:rsidRPr="00873006">
              <w:rPr>
                <w:b/>
                <w:color w:val="auto"/>
                <w:sz w:val="24"/>
              </w:rPr>
              <w:t>Trigger:</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 xml:space="preserve">External </w:t>
            </w:r>
          </w:p>
        </w:tc>
      </w:tr>
      <w:tr w:rsidR="00873006" w:rsidRPr="00873006" w:rsidTr="009B4BB4">
        <w:tc>
          <w:tcPr>
            <w:tcW w:w="3168" w:type="dxa"/>
            <w:gridSpan w:val="2"/>
            <w:vMerge/>
            <w:shd w:val="clear" w:color="auto" w:fill="FFFFFF"/>
          </w:tcPr>
          <w:p w:rsidR="004D0316" w:rsidRPr="00873006" w:rsidRDefault="004D0316" w:rsidP="009B4BB4">
            <w:pPr>
              <w:pStyle w:val="JEFFLectureNotes"/>
              <w:rPr>
                <w:b/>
                <w:color w:val="auto"/>
                <w:sz w:val="24"/>
              </w:rPr>
            </w:pP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Administrator issues “View Schedule” command</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4D0316" w:rsidRPr="00873006" w:rsidRDefault="004D0316" w:rsidP="009B4BB4">
            <w:pPr>
              <w:pStyle w:val="JEFFLectureNotes"/>
              <w:rPr>
                <w:i/>
                <w:color w:val="auto"/>
                <w:sz w:val="24"/>
              </w:rPr>
            </w:pPr>
            <w:r w:rsidRPr="00873006">
              <w:rPr>
                <w:i/>
                <w:color w:val="auto"/>
                <w:sz w:val="24"/>
              </w:rPr>
              <w:t>Administrator navigates to “Schedule” page</w:t>
            </w:r>
          </w:p>
          <w:p w:rsidR="004D0316" w:rsidRPr="00873006" w:rsidRDefault="004D0316" w:rsidP="009B4BB4">
            <w:pPr>
              <w:pStyle w:val="JEFFLectureNotes"/>
              <w:rPr>
                <w:i/>
                <w:color w:val="auto"/>
                <w:sz w:val="24"/>
              </w:rPr>
            </w:pPr>
            <w:r w:rsidRPr="00873006">
              <w:rPr>
                <w:i/>
                <w:color w:val="auto"/>
                <w:sz w:val="24"/>
              </w:rPr>
              <w:lastRenderedPageBreak/>
              <w:t>Administrator views Confirmed and Unconfirmed Schedules</w:t>
            </w:r>
          </w:p>
          <w:p w:rsidR="004D0316" w:rsidRPr="00873006" w:rsidRDefault="004D0316" w:rsidP="009B4BB4">
            <w:pPr>
              <w:pStyle w:val="JEFFLectureNotes"/>
              <w:rPr>
                <w:i/>
                <w:color w:val="auto"/>
                <w:sz w:val="24"/>
              </w:rPr>
            </w:pPr>
            <w:r w:rsidRPr="00873006">
              <w:rPr>
                <w:i/>
                <w:color w:val="auto"/>
                <w:sz w:val="24"/>
              </w:rPr>
              <w:t>Administrator exits “Schedule” page</w:t>
            </w:r>
          </w:p>
        </w:tc>
      </w:tr>
      <w:tr w:rsidR="00873006" w:rsidRPr="00873006" w:rsidTr="009B4BB4">
        <w:tc>
          <w:tcPr>
            <w:tcW w:w="3168" w:type="dxa"/>
            <w:gridSpan w:val="2"/>
            <w:shd w:val="clear" w:color="auto" w:fill="FFFFFF"/>
          </w:tcPr>
          <w:p w:rsidR="004D0316" w:rsidRPr="00873006" w:rsidRDefault="004D0316" w:rsidP="009B4BB4">
            <w:pPr>
              <w:pStyle w:val="JEFFLectureNotes"/>
              <w:rPr>
                <w:b/>
                <w:color w:val="auto"/>
                <w:sz w:val="24"/>
              </w:rPr>
            </w:pPr>
            <w:r w:rsidRPr="00873006">
              <w:rPr>
                <w:b/>
                <w:color w:val="auto"/>
                <w:sz w:val="24"/>
              </w:rPr>
              <w:lastRenderedPageBreak/>
              <w:t>Sub-flows:</w:t>
            </w:r>
          </w:p>
        </w:tc>
        <w:tc>
          <w:tcPr>
            <w:tcW w:w="7560" w:type="dxa"/>
            <w:gridSpan w:val="3"/>
            <w:shd w:val="clear" w:color="auto" w:fill="FFFFFF"/>
          </w:tcPr>
          <w:p w:rsidR="004D0316" w:rsidRPr="00873006" w:rsidRDefault="004D0316" w:rsidP="009B4BB4">
            <w:pPr>
              <w:pStyle w:val="JEFFLectureNotes"/>
              <w:rPr>
                <w:i/>
                <w:color w:val="auto"/>
                <w:sz w:val="24"/>
              </w:rPr>
            </w:pPr>
          </w:p>
        </w:tc>
      </w:tr>
      <w:tr w:rsidR="00873006" w:rsidRPr="00873006" w:rsidTr="009B4BB4">
        <w:trPr>
          <w:trHeight w:val="620"/>
        </w:trPr>
        <w:tc>
          <w:tcPr>
            <w:tcW w:w="10728" w:type="dxa"/>
            <w:gridSpan w:val="5"/>
            <w:shd w:val="clear" w:color="auto" w:fill="FFFFFF"/>
          </w:tcPr>
          <w:p w:rsidR="004D0316" w:rsidRPr="00873006" w:rsidRDefault="004D0316" w:rsidP="009B4BB4">
            <w:pPr>
              <w:pStyle w:val="JEFFLectureNotes"/>
              <w:rPr>
                <w:b/>
                <w:color w:val="auto"/>
                <w:sz w:val="24"/>
              </w:rPr>
            </w:pPr>
            <w:r w:rsidRPr="00873006">
              <w:rPr>
                <w:b/>
                <w:color w:val="auto"/>
                <w:sz w:val="24"/>
              </w:rPr>
              <w:t>Alternative/Exception flows:</w:t>
            </w:r>
            <w:r w:rsidRPr="00873006">
              <w:rPr>
                <w:b/>
                <w:color w:val="auto"/>
                <w:sz w:val="24"/>
              </w:rPr>
              <w:br/>
            </w:r>
            <w:r w:rsidRPr="00873006">
              <w:rPr>
                <w:i/>
                <w:color w:val="auto"/>
                <w:sz w:val="24"/>
              </w:rPr>
              <w:t>None</w:t>
            </w:r>
          </w:p>
        </w:tc>
      </w:tr>
      <w:tr w:rsidR="00873006" w:rsidRPr="00873006" w:rsidTr="009B4BB4">
        <w:trPr>
          <w:trHeight w:val="620"/>
        </w:trPr>
        <w:tc>
          <w:tcPr>
            <w:tcW w:w="10728" w:type="dxa"/>
            <w:gridSpan w:val="5"/>
            <w:shd w:val="clear" w:color="auto" w:fill="FFFFFF"/>
          </w:tcPr>
          <w:p w:rsidR="004D0316" w:rsidRPr="00873006" w:rsidRDefault="004D0316" w:rsidP="009B4BB4">
            <w:pPr>
              <w:pStyle w:val="JEFFLectureNotes"/>
              <w:rPr>
                <w:b/>
                <w:color w:val="auto"/>
                <w:sz w:val="24"/>
              </w:rPr>
            </w:pPr>
            <w:r w:rsidRPr="00873006">
              <w:rPr>
                <w:b/>
                <w:color w:val="auto"/>
                <w:sz w:val="24"/>
              </w:rPr>
              <w:t>Input Specifications</w:t>
            </w:r>
          </w:p>
          <w:p w:rsidR="004D0316" w:rsidRPr="00873006" w:rsidRDefault="004D0316" w:rsidP="009B4BB4">
            <w:pPr>
              <w:pStyle w:val="JEFFLectureNotes"/>
              <w:rPr>
                <w:color w:val="auto"/>
                <w:sz w:val="24"/>
              </w:rPr>
            </w:pPr>
            <w:r w:rsidRPr="00873006">
              <w:rPr>
                <w:b/>
                <w:color w:val="auto"/>
                <w:sz w:val="24"/>
              </w:rPr>
              <w:t xml:space="preserve">Date Scheduled: </w:t>
            </w:r>
            <w:r w:rsidRPr="00873006">
              <w:rPr>
                <w:color w:val="auto"/>
                <w:sz w:val="24"/>
              </w:rPr>
              <w:t>&lt;month&gt;&lt;digit&gt;/&lt;day&gt;&lt;digit&gt;/&lt;year&gt;</w:t>
            </w:r>
          </w:p>
          <w:p w:rsidR="004D0316" w:rsidRPr="00873006" w:rsidRDefault="004D0316" w:rsidP="009B4BB4">
            <w:pPr>
              <w:pStyle w:val="JEFFLectureNotes"/>
              <w:rPr>
                <w:color w:val="auto"/>
                <w:sz w:val="24"/>
              </w:rPr>
            </w:pPr>
            <w:r w:rsidRPr="00873006">
              <w:rPr>
                <w:b/>
                <w:color w:val="auto"/>
                <w:sz w:val="24"/>
              </w:rPr>
              <w:t>Volunteer Name:</w:t>
            </w:r>
            <w:r w:rsidRPr="00873006">
              <w:rPr>
                <w:color w:val="auto"/>
                <w:sz w:val="24"/>
              </w:rPr>
              <w:t xml:space="preserve"> &lt;Last Name&gt;&lt;space&gt;&lt;First Name&gt;</w:t>
            </w:r>
          </w:p>
          <w:p w:rsidR="004D0316" w:rsidRPr="00873006" w:rsidRDefault="004D0316" w:rsidP="009B4BB4">
            <w:pPr>
              <w:pStyle w:val="JEFFLectureNotes"/>
              <w:rPr>
                <w:color w:val="auto"/>
                <w:sz w:val="24"/>
              </w:rPr>
            </w:pPr>
            <w:r w:rsidRPr="00873006">
              <w:rPr>
                <w:b/>
                <w:color w:val="auto"/>
                <w:sz w:val="24"/>
              </w:rPr>
              <w:t xml:space="preserve">Time Available: </w:t>
            </w:r>
            <w:r w:rsidRPr="00873006">
              <w:rPr>
                <w:color w:val="auto"/>
                <w:sz w:val="24"/>
              </w:rPr>
              <w:t>&lt;hour&gt;&lt;digit&gt;”:”&lt;minute&gt;&lt;digit&gt;</w:t>
            </w:r>
          </w:p>
          <w:p w:rsidR="004D0316" w:rsidRPr="00873006" w:rsidRDefault="004D0316" w:rsidP="009B4BB4">
            <w:pPr>
              <w:pStyle w:val="JEFFLectureNotes"/>
              <w:rPr>
                <w:color w:val="auto"/>
                <w:sz w:val="24"/>
              </w:rPr>
            </w:pPr>
            <w:r w:rsidRPr="00873006">
              <w:rPr>
                <w:b/>
                <w:color w:val="auto"/>
                <w:sz w:val="24"/>
              </w:rPr>
              <w:t>Hour:</w:t>
            </w:r>
            <w:r w:rsidRPr="00873006">
              <w:rPr>
                <w:color w:val="auto"/>
                <w:sz w:val="24"/>
              </w:rPr>
              <w:t xml:space="preserve"> 0 | 1</w:t>
            </w:r>
          </w:p>
          <w:p w:rsidR="004D0316" w:rsidRPr="00873006" w:rsidRDefault="004D0316" w:rsidP="009B4BB4">
            <w:pPr>
              <w:pStyle w:val="JEFFLectureNotes"/>
              <w:rPr>
                <w:color w:val="auto"/>
                <w:sz w:val="24"/>
              </w:rPr>
            </w:pPr>
            <w:r w:rsidRPr="00873006">
              <w:rPr>
                <w:b/>
                <w:color w:val="auto"/>
                <w:sz w:val="24"/>
              </w:rPr>
              <w:t>Minute:</w:t>
            </w:r>
            <w:r w:rsidRPr="00873006">
              <w:rPr>
                <w:color w:val="auto"/>
                <w:sz w:val="24"/>
              </w:rPr>
              <w:t xml:space="preserve"> 0 | 1 | 2 | 3 | 4 | 5</w:t>
            </w:r>
          </w:p>
          <w:p w:rsidR="004D0316" w:rsidRPr="00873006" w:rsidRDefault="004D0316" w:rsidP="009B4BB4">
            <w:pPr>
              <w:pStyle w:val="JEFFLectureNotes"/>
              <w:rPr>
                <w:color w:val="auto"/>
                <w:sz w:val="24"/>
                <w:vertAlign w:val="superscript"/>
              </w:rPr>
            </w:pPr>
            <w:r w:rsidRPr="00873006">
              <w:rPr>
                <w:b/>
                <w:color w:val="auto"/>
                <w:sz w:val="24"/>
              </w:rPr>
              <w:t xml:space="preserve">First Name: </w:t>
            </w:r>
            <w:r w:rsidRPr="00873006">
              <w:rPr>
                <w:color w:val="auto"/>
                <w:sz w:val="24"/>
                <w:vertAlign w:val="superscript"/>
              </w:rPr>
              <w:t>1</w:t>
            </w:r>
            <w:r w:rsidRPr="00873006">
              <w:rPr>
                <w:color w:val="auto"/>
                <w:sz w:val="24"/>
              </w:rPr>
              <w:t>(Alpha-Numeric Characters)</w:t>
            </w:r>
            <w:r w:rsidRPr="00873006">
              <w:rPr>
                <w:color w:val="auto"/>
                <w:sz w:val="24"/>
                <w:vertAlign w:val="superscript"/>
              </w:rPr>
              <w:t>25</w:t>
            </w:r>
          </w:p>
          <w:p w:rsidR="004D0316" w:rsidRPr="00873006" w:rsidRDefault="004D0316" w:rsidP="009B4BB4">
            <w:pPr>
              <w:pStyle w:val="JEFFLectureNotes"/>
              <w:rPr>
                <w:color w:val="auto"/>
                <w:sz w:val="24"/>
                <w:vertAlign w:val="superscript"/>
              </w:rPr>
            </w:pPr>
            <w:r w:rsidRPr="00873006">
              <w:rPr>
                <w:b/>
                <w:color w:val="auto"/>
                <w:sz w:val="24"/>
              </w:rPr>
              <w:t xml:space="preserve">Last Name: </w:t>
            </w:r>
            <w:r w:rsidRPr="00873006">
              <w:rPr>
                <w:color w:val="auto"/>
                <w:sz w:val="24"/>
                <w:vertAlign w:val="superscript"/>
              </w:rPr>
              <w:t>1</w:t>
            </w:r>
            <w:r w:rsidRPr="00873006">
              <w:rPr>
                <w:color w:val="auto"/>
                <w:sz w:val="24"/>
              </w:rPr>
              <w:t>(Alpha-Numeric Characters)</w:t>
            </w:r>
            <w:r w:rsidRPr="00873006">
              <w:rPr>
                <w:color w:val="auto"/>
                <w:sz w:val="24"/>
                <w:vertAlign w:val="superscript"/>
              </w:rPr>
              <w:t>25</w:t>
            </w:r>
          </w:p>
          <w:p w:rsidR="004D0316" w:rsidRPr="00873006" w:rsidRDefault="004D0316" w:rsidP="009B4BB4">
            <w:pPr>
              <w:pStyle w:val="JEFFLectureNotes"/>
              <w:rPr>
                <w:color w:val="auto"/>
                <w:sz w:val="24"/>
              </w:rPr>
            </w:pPr>
            <w:r w:rsidRPr="00873006">
              <w:rPr>
                <w:b/>
                <w:color w:val="auto"/>
                <w:sz w:val="24"/>
              </w:rPr>
              <w:t xml:space="preserve">Month: </w:t>
            </w:r>
            <w:r w:rsidRPr="00873006">
              <w:rPr>
                <w:color w:val="auto"/>
                <w:sz w:val="24"/>
              </w:rPr>
              <w:t>0 | 1</w:t>
            </w:r>
          </w:p>
          <w:p w:rsidR="004D0316" w:rsidRPr="00873006" w:rsidRDefault="004D0316" w:rsidP="009B4BB4">
            <w:pPr>
              <w:pStyle w:val="JEFFLectureNotes"/>
              <w:rPr>
                <w:color w:val="auto"/>
                <w:sz w:val="24"/>
              </w:rPr>
            </w:pPr>
            <w:r w:rsidRPr="00873006">
              <w:rPr>
                <w:b/>
                <w:color w:val="auto"/>
                <w:sz w:val="24"/>
              </w:rPr>
              <w:t xml:space="preserve">Day: </w:t>
            </w:r>
            <w:r w:rsidRPr="00873006">
              <w:rPr>
                <w:color w:val="auto"/>
                <w:sz w:val="24"/>
              </w:rPr>
              <w:t>0 | 1 | 2 | 3</w:t>
            </w:r>
          </w:p>
          <w:p w:rsidR="004D0316" w:rsidRPr="00873006" w:rsidRDefault="004D0316" w:rsidP="009B4BB4">
            <w:pPr>
              <w:pStyle w:val="JEFFLectureNotes"/>
              <w:rPr>
                <w:color w:val="auto"/>
                <w:sz w:val="24"/>
              </w:rPr>
            </w:pPr>
            <w:r w:rsidRPr="00873006">
              <w:rPr>
                <w:b/>
                <w:color w:val="auto"/>
                <w:sz w:val="24"/>
              </w:rPr>
              <w:t>Year:</w:t>
            </w:r>
            <w:r w:rsidRPr="00873006">
              <w:rPr>
                <w:color w:val="auto"/>
                <w:sz w:val="24"/>
              </w:rPr>
              <w:t xml:space="preserve"> </w:t>
            </w:r>
            <w:r w:rsidRPr="00873006">
              <w:rPr>
                <w:color w:val="auto"/>
                <w:sz w:val="24"/>
                <w:vertAlign w:val="superscript"/>
              </w:rPr>
              <w:t>4</w:t>
            </w:r>
            <w:r w:rsidRPr="00873006">
              <w:rPr>
                <w:color w:val="auto"/>
                <w:sz w:val="24"/>
              </w:rPr>
              <w:t>(digit)*</w:t>
            </w:r>
          </w:p>
          <w:p w:rsidR="004D0316" w:rsidRPr="00873006" w:rsidRDefault="004D0316" w:rsidP="009B4BB4">
            <w:pPr>
              <w:pStyle w:val="JEFFLectureNotes"/>
              <w:rPr>
                <w:color w:val="auto"/>
                <w:sz w:val="24"/>
              </w:rPr>
            </w:pPr>
            <w:r w:rsidRPr="00873006">
              <w:rPr>
                <w:b/>
                <w:color w:val="auto"/>
                <w:sz w:val="24"/>
              </w:rPr>
              <w:t>Digit:</w:t>
            </w:r>
            <w:r w:rsidRPr="00873006">
              <w:rPr>
                <w:color w:val="auto"/>
                <w:sz w:val="24"/>
              </w:rPr>
              <w:t xml:space="preserve"> 0 | 1 | 2 | 3 | 4 | 5 | 6 | 7 | 8 | 9</w:t>
            </w:r>
          </w:p>
          <w:p w:rsidR="004D0316" w:rsidRPr="00873006" w:rsidRDefault="004D0316" w:rsidP="009B4BB4">
            <w:pPr>
              <w:pStyle w:val="JEFFLectureNotes"/>
              <w:rPr>
                <w:color w:val="auto"/>
                <w:sz w:val="24"/>
              </w:rPr>
            </w:pPr>
          </w:p>
        </w:tc>
      </w:tr>
      <w:tr w:rsidR="00873006" w:rsidRPr="00873006" w:rsidTr="009B4BB4">
        <w:trPr>
          <w:trHeight w:val="620"/>
        </w:trPr>
        <w:tc>
          <w:tcPr>
            <w:tcW w:w="10728" w:type="dxa"/>
            <w:gridSpan w:val="5"/>
            <w:shd w:val="clear" w:color="auto" w:fill="FFFFFF"/>
          </w:tcPr>
          <w:p w:rsidR="004D0316" w:rsidRPr="00873006" w:rsidRDefault="004D0316" w:rsidP="009B4BB4">
            <w:pPr>
              <w:pStyle w:val="JEFFLectureNotes"/>
              <w:rPr>
                <w:b/>
                <w:color w:val="auto"/>
                <w:sz w:val="24"/>
              </w:rPr>
            </w:pPr>
            <w:r w:rsidRPr="00873006">
              <w:rPr>
                <w:b/>
                <w:color w:val="auto"/>
                <w:sz w:val="24"/>
              </w:rPr>
              <w:t>Behavioral Specifications:</w:t>
            </w:r>
          </w:p>
          <w:p w:rsidR="004D0316" w:rsidRPr="00873006" w:rsidRDefault="004D0316" w:rsidP="009B4BB4">
            <w:pPr>
              <w:pStyle w:val="JEFFLectureNotes"/>
              <w:rPr>
                <w:color w:val="auto"/>
                <w:sz w:val="24"/>
              </w:rPr>
            </w:pPr>
          </w:p>
          <w:p w:rsidR="004D0316" w:rsidRPr="00873006" w:rsidRDefault="004D0316" w:rsidP="009B4BB4">
            <w:pPr>
              <w:pStyle w:val="JEFFLectureNotes"/>
              <w:rPr>
                <w:color w:val="auto"/>
                <w:sz w:val="24"/>
              </w:rPr>
            </w:pPr>
          </w:p>
        </w:tc>
      </w:tr>
    </w:tbl>
    <w:p w:rsidR="004D0316" w:rsidRPr="00873006" w:rsidRDefault="004D0316" w:rsidP="004D0316">
      <w:pPr>
        <w:pStyle w:val="JEFFLectureNotes"/>
        <w:rPr>
          <w:color w:val="auto"/>
        </w:rPr>
      </w:pPr>
      <w:r w:rsidRPr="00873006">
        <w:rPr>
          <w:color w:val="auto"/>
        </w:rPr>
        <w:t> </w:t>
      </w:r>
    </w:p>
    <w:p w:rsidR="00B2434E" w:rsidRPr="00873006" w:rsidRDefault="00B2434E" w:rsidP="00B2434E">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B2434E" w:rsidRPr="00873006" w:rsidRDefault="00B2434E" w:rsidP="009B4BB4">
            <w:pPr>
              <w:pStyle w:val="JEFFLectureNotes"/>
              <w:rPr>
                <w:b/>
                <w:color w:val="auto"/>
                <w:sz w:val="24"/>
              </w:rPr>
            </w:pPr>
            <w:r w:rsidRPr="00873006">
              <w:rPr>
                <w:i/>
                <w:noProof/>
                <w:color w:val="auto"/>
                <w:sz w:val="24"/>
              </w:rPr>
              <w:drawing>
                <wp:inline distT="0" distB="0" distL="0" distR="0" wp14:anchorId="65E6C63F" wp14:editId="61504204">
                  <wp:extent cx="6419850" cy="4286250"/>
                  <wp:effectExtent l="0" t="0" r="0" b="0"/>
                  <wp:docPr id="22" name="Picture 22" descr="C:\Users\Jacob\Desktop\UseCase Diagram2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UseCase Diagram22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19850" cy="4286250"/>
                          </a:xfrm>
                          <a:prstGeom prst="rect">
                            <a:avLst/>
                          </a:prstGeom>
                          <a:noFill/>
                          <a:ln>
                            <a:noFill/>
                          </a:ln>
                        </pic:spPr>
                      </pic:pic>
                    </a:graphicData>
                  </a:graphic>
                </wp:inline>
              </w:drawing>
            </w:r>
          </w:p>
        </w:tc>
      </w:tr>
      <w:tr w:rsidR="00873006" w:rsidRPr="00873006" w:rsidTr="009B4BB4">
        <w:trPr>
          <w:trHeight w:val="368"/>
        </w:trPr>
        <w:tc>
          <w:tcPr>
            <w:tcW w:w="4605" w:type="dxa"/>
            <w:gridSpan w:val="3"/>
            <w:shd w:val="clear" w:color="auto" w:fill="FFFFFF"/>
          </w:tcPr>
          <w:p w:rsidR="00B2434E" w:rsidRPr="00873006" w:rsidRDefault="00B2434E"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 and Website</w:t>
            </w:r>
          </w:p>
        </w:tc>
        <w:tc>
          <w:tcPr>
            <w:tcW w:w="6123" w:type="dxa"/>
            <w:gridSpan w:val="2"/>
            <w:shd w:val="clear" w:color="auto" w:fill="FFFFFF"/>
          </w:tcPr>
          <w:p w:rsidR="00B2434E" w:rsidRPr="00873006" w:rsidRDefault="00B2434E"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605" w:type="dxa"/>
            <w:gridSpan w:val="3"/>
            <w:shd w:val="clear" w:color="auto" w:fill="FFFFFF"/>
          </w:tcPr>
          <w:p w:rsidR="00B2434E" w:rsidRPr="00873006" w:rsidRDefault="00B2434E" w:rsidP="009B4BB4">
            <w:pPr>
              <w:pStyle w:val="JEFFLectureNotes"/>
              <w:rPr>
                <w:b/>
                <w:color w:val="auto"/>
                <w:sz w:val="24"/>
              </w:rPr>
            </w:pPr>
            <w:r w:rsidRPr="00873006">
              <w:rPr>
                <w:b/>
                <w:color w:val="auto"/>
                <w:sz w:val="24"/>
              </w:rPr>
              <w:lastRenderedPageBreak/>
              <w:t xml:space="preserve">Primary Actors: </w:t>
            </w:r>
            <w:r w:rsidRPr="00873006">
              <w:rPr>
                <w:b/>
                <w:color w:val="auto"/>
                <w:sz w:val="24"/>
              </w:rPr>
              <w:br/>
            </w:r>
            <w:proofErr w:type="spellStart"/>
            <w:r w:rsidRPr="00873006">
              <w:rPr>
                <w:i/>
                <w:color w:val="auto"/>
                <w:sz w:val="24"/>
              </w:rPr>
              <w:t>Adminstrator</w:t>
            </w:r>
            <w:proofErr w:type="spellEnd"/>
          </w:p>
        </w:tc>
        <w:tc>
          <w:tcPr>
            <w:tcW w:w="1400" w:type="dxa"/>
            <w:shd w:val="clear" w:color="auto" w:fill="FFFFFF"/>
          </w:tcPr>
          <w:p w:rsidR="00B2434E" w:rsidRPr="00873006" w:rsidRDefault="00B2434E"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22b</w:t>
            </w:r>
          </w:p>
        </w:tc>
        <w:tc>
          <w:tcPr>
            <w:tcW w:w="4723" w:type="dxa"/>
            <w:shd w:val="clear" w:color="auto" w:fill="FFFFFF"/>
          </w:tcPr>
          <w:p w:rsidR="00B2434E" w:rsidRPr="00873006" w:rsidRDefault="00B2434E"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Medium</w:t>
            </w:r>
          </w:p>
        </w:tc>
      </w:tr>
      <w:tr w:rsidR="00873006" w:rsidRPr="00873006" w:rsidTr="009B4BB4">
        <w:tc>
          <w:tcPr>
            <w:tcW w:w="4605" w:type="dxa"/>
            <w:gridSpan w:val="3"/>
            <w:shd w:val="clear" w:color="auto" w:fill="FFFFFF"/>
          </w:tcPr>
          <w:p w:rsidR="00B2434E" w:rsidRPr="00873006" w:rsidRDefault="00B2434E"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Administrator views Volunteer availability</w:t>
            </w:r>
          </w:p>
          <w:p w:rsidR="00B2434E" w:rsidRPr="00873006" w:rsidRDefault="00B2434E" w:rsidP="009B4BB4">
            <w:pPr>
              <w:pStyle w:val="JEFFLectureNotes"/>
              <w:rPr>
                <w:b/>
                <w:color w:val="auto"/>
                <w:sz w:val="24"/>
              </w:rPr>
            </w:pPr>
          </w:p>
        </w:tc>
        <w:tc>
          <w:tcPr>
            <w:tcW w:w="6123" w:type="dxa"/>
            <w:gridSpan w:val="2"/>
            <w:shd w:val="clear" w:color="auto" w:fill="FFFFFF"/>
          </w:tcPr>
          <w:p w:rsidR="00B2434E" w:rsidRPr="00873006" w:rsidRDefault="00B2434E"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p>
        </w:tc>
      </w:tr>
      <w:tr w:rsidR="00873006" w:rsidRPr="00873006" w:rsidTr="009B4BB4">
        <w:trPr>
          <w:trHeight w:val="287"/>
        </w:trPr>
        <w:tc>
          <w:tcPr>
            <w:tcW w:w="3168" w:type="dxa"/>
            <w:gridSpan w:val="2"/>
            <w:shd w:val="clear" w:color="auto" w:fill="FFFFFF"/>
          </w:tcPr>
          <w:p w:rsidR="00B2434E" w:rsidRPr="00873006" w:rsidRDefault="00B2434E"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B2434E" w:rsidRPr="00873006" w:rsidRDefault="00B2434E" w:rsidP="009B4BB4">
            <w:pPr>
              <w:pStyle w:val="JEFFLectureNotes"/>
              <w:rPr>
                <w:i/>
                <w:color w:val="auto"/>
                <w:sz w:val="24"/>
              </w:rPr>
            </w:pPr>
            <w:r w:rsidRPr="00873006">
              <w:rPr>
                <w:i/>
                <w:color w:val="auto"/>
                <w:sz w:val="24"/>
              </w:rPr>
              <w:t>Administrator, Volunteer</w:t>
            </w:r>
          </w:p>
        </w:tc>
      </w:tr>
      <w:tr w:rsidR="00873006" w:rsidRPr="00873006" w:rsidTr="009B4BB4">
        <w:tc>
          <w:tcPr>
            <w:tcW w:w="3168" w:type="dxa"/>
            <w:gridSpan w:val="2"/>
            <w:shd w:val="clear" w:color="auto" w:fill="FFFFFF"/>
          </w:tcPr>
          <w:p w:rsidR="00B2434E" w:rsidRPr="00873006" w:rsidRDefault="00B2434E" w:rsidP="009B4BB4">
            <w:pPr>
              <w:pStyle w:val="JEFFLectureNotes"/>
              <w:rPr>
                <w:b/>
                <w:color w:val="auto"/>
                <w:sz w:val="24"/>
              </w:rPr>
            </w:pPr>
            <w:r w:rsidRPr="00873006">
              <w:rPr>
                <w:b/>
                <w:color w:val="auto"/>
                <w:sz w:val="24"/>
              </w:rPr>
              <w:t>Goal:</w:t>
            </w:r>
          </w:p>
        </w:tc>
        <w:tc>
          <w:tcPr>
            <w:tcW w:w="7560" w:type="dxa"/>
            <w:gridSpan w:val="3"/>
            <w:shd w:val="clear" w:color="auto" w:fill="FFFFFF"/>
          </w:tcPr>
          <w:p w:rsidR="00B2434E" w:rsidRPr="00873006" w:rsidRDefault="00B2434E" w:rsidP="009B4BB4">
            <w:pPr>
              <w:pStyle w:val="JEFFLectureNotes"/>
              <w:rPr>
                <w:i/>
                <w:color w:val="auto"/>
                <w:sz w:val="24"/>
              </w:rPr>
            </w:pPr>
            <w:r w:rsidRPr="00873006">
              <w:rPr>
                <w:i/>
                <w:color w:val="auto"/>
                <w:sz w:val="24"/>
              </w:rPr>
              <w:t>Administrator should be able to view Volunteer’s availability</w:t>
            </w:r>
          </w:p>
        </w:tc>
      </w:tr>
      <w:tr w:rsidR="00873006" w:rsidRPr="00873006" w:rsidTr="009B4BB4">
        <w:tc>
          <w:tcPr>
            <w:tcW w:w="3168" w:type="dxa"/>
            <w:gridSpan w:val="2"/>
            <w:shd w:val="clear" w:color="auto" w:fill="FFFFFF"/>
          </w:tcPr>
          <w:p w:rsidR="00B2434E" w:rsidRPr="00873006" w:rsidRDefault="00B2434E"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B2434E" w:rsidRPr="00873006" w:rsidRDefault="00B2434E"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B2434E" w:rsidRPr="00873006" w:rsidRDefault="00B2434E"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B2434E" w:rsidRPr="00873006" w:rsidRDefault="00B2434E" w:rsidP="009B4BB4">
            <w:pPr>
              <w:pStyle w:val="JEFFLectureNotes"/>
              <w:rPr>
                <w:i/>
                <w:color w:val="auto"/>
                <w:sz w:val="24"/>
              </w:rPr>
            </w:pPr>
            <w:r w:rsidRPr="00873006">
              <w:rPr>
                <w:i/>
                <w:color w:val="auto"/>
                <w:sz w:val="24"/>
              </w:rPr>
              <w:t>User must be logged in as an Administrator</w:t>
            </w:r>
          </w:p>
          <w:p w:rsidR="00B2434E" w:rsidRPr="00873006" w:rsidRDefault="00B2434E" w:rsidP="009B4BB4">
            <w:pPr>
              <w:pStyle w:val="JEFFLectureNotes"/>
              <w:rPr>
                <w:i/>
                <w:color w:val="auto"/>
                <w:sz w:val="24"/>
              </w:rPr>
            </w:pPr>
            <w:r w:rsidRPr="00873006">
              <w:rPr>
                <w:i/>
                <w:color w:val="auto"/>
                <w:sz w:val="24"/>
              </w:rPr>
              <w:t>Administrator must be on “View Volunteer Availability” page</w:t>
            </w:r>
          </w:p>
        </w:tc>
      </w:tr>
      <w:tr w:rsidR="00873006" w:rsidRPr="00873006" w:rsidTr="009B4BB4">
        <w:tc>
          <w:tcPr>
            <w:tcW w:w="3168" w:type="dxa"/>
            <w:gridSpan w:val="2"/>
            <w:shd w:val="clear" w:color="auto" w:fill="FFFFFF"/>
          </w:tcPr>
          <w:p w:rsidR="00B2434E" w:rsidRPr="00873006" w:rsidRDefault="00B2434E"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B2434E" w:rsidRPr="00873006" w:rsidRDefault="00B2434E" w:rsidP="009B4BB4">
            <w:pPr>
              <w:pStyle w:val="JEFFLectureNotes"/>
              <w:rPr>
                <w:i/>
                <w:color w:val="auto"/>
                <w:sz w:val="24"/>
              </w:rPr>
            </w:pPr>
            <w:r w:rsidRPr="00873006">
              <w:rPr>
                <w:i/>
                <w:color w:val="auto"/>
                <w:sz w:val="24"/>
              </w:rPr>
              <w:t>Administrator should have viewed Volunteer’s availability</w:t>
            </w:r>
          </w:p>
        </w:tc>
      </w:tr>
      <w:tr w:rsidR="00873006" w:rsidRPr="00873006" w:rsidTr="009B4BB4">
        <w:tc>
          <w:tcPr>
            <w:tcW w:w="3168" w:type="dxa"/>
            <w:gridSpan w:val="2"/>
            <w:shd w:val="clear" w:color="auto" w:fill="FFFFFF"/>
          </w:tcPr>
          <w:p w:rsidR="00B2434E" w:rsidRPr="00873006" w:rsidRDefault="00B2434E"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B2434E" w:rsidRPr="00873006" w:rsidRDefault="00B2434E" w:rsidP="009B4BB4">
            <w:pPr>
              <w:pStyle w:val="JEFFLectureNotes"/>
              <w:rPr>
                <w:color w:val="auto"/>
                <w:sz w:val="24"/>
              </w:rPr>
            </w:pPr>
          </w:p>
        </w:tc>
      </w:tr>
      <w:tr w:rsidR="00873006" w:rsidRPr="00873006" w:rsidTr="009B4BB4">
        <w:tc>
          <w:tcPr>
            <w:tcW w:w="804" w:type="dxa"/>
            <w:vMerge w:val="restart"/>
            <w:shd w:val="clear" w:color="auto" w:fill="FFFFFF"/>
            <w:vAlign w:val="center"/>
          </w:tcPr>
          <w:p w:rsidR="00B2434E" w:rsidRPr="00873006" w:rsidRDefault="00B2434E" w:rsidP="009B4BB4">
            <w:pPr>
              <w:pStyle w:val="JEFFLectureNotes"/>
              <w:rPr>
                <w:color w:val="auto"/>
                <w:sz w:val="24"/>
              </w:rPr>
            </w:pPr>
          </w:p>
        </w:tc>
        <w:tc>
          <w:tcPr>
            <w:tcW w:w="2364" w:type="dxa"/>
            <w:shd w:val="clear" w:color="auto" w:fill="FFFFFF"/>
            <w:vAlign w:val="center"/>
          </w:tcPr>
          <w:p w:rsidR="00B2434E" w:rsidRPr="00873006" w:rsidRDefault="00B2434E" w:rsidP="009B4BB4">
            <w:pPr>
              <w:pStyle w:val="JEFFLectureNotes"/>
              <w:rPr>
                <w:b/>
                <w:color w:val="auto"/>
                <w:sz w:val="24"/>
              </w:rPr>
            </w:pPr>
            <w:r w:rsidRPr="00873006">
              <w:rPr>
                <w:b/>
                <w:color w:val="auto"/>
                <w:sz w:val="24"/>
              </w:rPr>
              <w:t>Include:</w:t>
            </w:r>
          </w:p>
        </w:tc>
        <w:tc>
          <w:tcPr>
            <w:tcW w:w="7560" w:type="dxa"/>
            <w:gridSpan w:val="3"/>
            <w:shd w:val="clear" w:color="auto" w:fill="FFFFFF"/>
          </w:tcPr>
          <w:p w:rsidR="00B2434E" w:rsidRPr="00873006" w:rsidRDefault="00B2434E" w:rsidP="009B4BB4">
            <w:pPr>
              <w:pStyle w:val="JEFFLectureNotes"/>
              <w:rPr>
                <w:i/>
                <w:color w:val="auto"/>
                <w:sz w:val="24"/>
              </w:rPr>
            </w:pPr>
          </w:p>
        </w:tc>
      </w:tr>
      <w:tr w:rsidR="00873006" w:rsidRPr="00873006" w:rsidTr="009B4BB4">
        <w:tc>
          <w:tcPr>
            <w:tcW w:w="804" w:type="dxa"/>
            <w:vMerge/>
            <w:shd w:val="clear" w:color="auto" w:fill="FFFFFF"/>
            <w:vAlign w:val="center"/>
          </w:tcPr>
          <w:p w:rsidR="00B2434E" w:rsidRPr="00873006" w:rsidRDefault="00B2434E" w:rsidP="009B4BB4">
            <w:pPr>
              <w:pStyle w:val="JEFFLectureNotes"/>
              <w:rPr>
                <w:color w:val="auto"/>
                <w:sz w:val="24"/>
              </w:rPr>
            </w:pPr>
          </w:p>
        </w:tc>
        <w:tc>
          <w:tcPr>
            <w:tcW w:w="2364" w:type="dxa"/>
            <w:shd w:val="clear" w:color="auto" w:fill="FFFFFF"/>
            <w:vAlign w:val="center"/>
          </w:tcPr>
          <w:p w:rsidR="00B2434E" w:rsidRPr="00873006" w:rsidRDefault="00B2434E" w:rsidP="009B4BB4">
            <w:pPr>
              <w:pStyle w:val="JEFFLectureNotes"/>
              <w:rPr>
                <w:b/>
                <w:color w:val="auto"/>
                <w:sz w:val="24"/>
              </w:rPr>
            </w:pPr>
            <w:r w:rsidRPr="00873006">
              <w:rPr>
                <w:b/>
                <w:color w:val="auto"/>
                <w:sz w:val="24"/>
              </w:rPr>
              <w:t>Extend:</w:t>
            </w:r>
          </w:p>
        </w:tc>
        <w:tc>
          <w:tcPr>
            <w:tcW w:w="7560" w:type="dxa"/>
            <w:gridSpan w:val="3"/>
            <w:shd w:val="clear" w:color="auto" w:fill="FFFFFF"/>
          </w:tcPr>
          <w:p w:rsidR="00B2434E" w:rsidRPr="00873006" w:rsidRDefault="00B2434E" w:rsidP="009B4BB4">
            <w:pPr>
              <w:pStyle w:val="JEFFLectureNotes"/>
              <w:rPr>
                <w:i/>
                <w:color w:val="auto"/>
                <w:sz w:val="24"/>
              </w:rPr>
            </w:pPr>
          </w:p>
        </w:tc>
      </w:tr>
      <w:tr w:rsidR="00873006" w:rsidRPr="00873006" w:rsidTr="009B4BB4">
        <w:tc>
          <w:tcPr>
            <w:tcW w:w="804" w:type="dxa"/>
            <w:vMerge/>
            <w:shd w:val="clear" w:color="auto" w:fill="FFFFFF"/>
            <w:vAlign w:val="center"/>
          </w:tcPr>
          <w:p w:rsidR="00B2434E" w:rsidRPr="00873006" w:rsidRDefault="00B2434E" w:rsidP="009B4BB4">
            <w:pPr>
              <w:pStyle w:val="JEFFLectureNotes"/>
              <w:rPr>
                <w:color w:val="auto"/>
                <w:sz w:val="24"/>
              </w:rPr>
            </w:pPr>
          </w:p>
        </w:tc>
        <w:tc>
          <w:tcPr>
            <w:tcW w:w="2364" w:type="dxa"/>
            <w:shd w:val="clear" w:color="auto" w:fill="FFFFFF"/>
            <w:vAlign w:val="center"/>
          </w:tcPr>
          <w:p w:rsidR="00B2434E" w:rsidRPr="00873006" w:rsidRDefault="00B2434E"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B2434E" w:rsidRPr="00873006" w:rsidRDefault="00B2434E" w:rsidP="009B4BB4">
            <w:pPr>
              <w:pStyle w:val="JEFFLectureNotes"/>
              <w:rPr>
                <w:i/>
                <w:color w:val="auto"/>
                <w:sz w:val="24"/>
              </w:rPr>
            </w:pPr>
          </w:p>
        </w:tc>
      </w:tr>
      <w:tr w:rsidR="00873006" w:rsidRPr="00873006" w:rsidTr="009B4BB4">
        <w:tc>
          <w:tcPr>
            <w:tcW w:w="3168" w:type="dxa"/>
            <w:gridSpan w:val="2"/>
            <w:vMerge w:val="restart"/>
            <w:shd w:val="clear" w:color="auto" w:fill="FFFFFF"/>
          </w:tcPr>
          <w:p w:rsidR="00B2434E" w:rsidRPr="00873006" w:rsidRDefault="00B2434E" w:rsidP="009B4BB4">
            <w:pPr>
              <w:pStyle w:val="JEFFLectureNotes"/>
              <w:rPr>
                <w:b/>
                <w:color w:val="auto"/>
                <w:sz w:val="24"/>
              </w:rPr>
            </w:pPr>
            <w:r w:rsidRPr="00873006">
              <w:rPr>
                <w:b/>
                <w:color w:val="auto"/>
                <w:sz w:val="24"/>
              </w:rPr>
              <w:t>Trigger:</w:t>
            </w:r>
          </w:p>
        </w:tc>
        <w:tc>
          <w:tcPr>
            <w:tcW w:w="7560" w:type="dxa"/>
            <w:gridSpan w:val="3"/>
            <w:shd w:val="clear" w:color="auto" w:fill="FFFFFF"/>
          </w:tcPr>
          <w:p w:rsidR="00B2434E" w:rsidRPr="00873006" w:rsidRDefault="00B2434E"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 xml:space="preserve">External </w:t>
            </w:r>
          </w:p>
        </w:tc>
      </w:tr>
      <w:tr w:rsidR="00873006" w:rsidRPr="00873006" w:rsidTr="009B4BB4">
        <w:tc>
          <w:tcPr>
            <w:tcW w:w="3168" w:type="dxa"/>
            <w:gridSpan w:val="2"/>
            <w:vMerge/>
            <w:shd w:val="clear" w:color="auto" w:fill="FFFFFF"/>
          </w:tcPr>
          <w:p w:rsidR="00B2434E" w:rsidRPr="00873006" w:rsidRDefault="00B2434E" w:rsidP="009B4BB4">
            <w:pPr>
              <w:pStyle w:val="JEFFLectureNotes"/>
              <w:rPr>
                <w:b/>
                <w:color w:val="auto"/>
                <w:sz w:val="24"/>
              </w:rPr>
            </w:pPr>
          </w:p>
        </w:tc>
        <w:tc>
          <w:tcPr>
            <w:tcW w:w="7560" w:type="dxa"/>
            <w:gridSpan w:val="3"/>
            <w:shd w:val="clear" w:color="auto" w:fill="FFFFFF"/>
          </w:tcPr>
          <w:p w:rsidR="00B2434E" w:rsidRPr="00873006" w:rsidRDefault="00B2434E" w:rsidP="009B4BB4">
            <w:pPr>
              <w:pStyle w:val="JEFFLectureNotes"/>
              <w:rPr>
                <w:i/>
                <w:color w:val="auto"/>
                <w:sz w:val="24"/>
              </w:rPr>
            </w:pPr>
            <w:r w:rsidRPr="00873006">
              <w:rPr>
                <w:i/>
                <w:color w:val="auto"/>
                <w:sz w:val="24"/>
              </w:rPr>
              <w:t>Administrator issues “View Volunteer Availability” command</w:t>
            </w:r>
          </w:p>
        </w:tc>
      </w:tr>
      <w:tr w:rsidR="00873006" w:rsidRPr="00873006" w:rsidTr="009B4BB4">
        <w:tc>
          <w:tcPr>
            <w:tcW w:w="3168" w:type="dxa"/>
            <w:gridSpan w:val="2"/>
            <w:shd w:val="clear" w:color="auto" w:fill="FFFFFF"/>
          </w:tcPr>
          <w:p w:rsidR="00B2434E" w:rsidRPr="00873006" w:rsidRDefault="00B2434E"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B2434E" w:rsidRPr="00873006" w:rsidRDefault="00B2434E" w:rsidP="00B2434E">
            <w:pPr>
              <w:pStyle w:val="JEFFLectureNotes"/>
              <w:numPr>
                <w:ilvl w:val="0"/>
                <w:numId w:val="27"/>
              </w:numPr>
              <w:rPr>
                <w:i/>
                <w:color w:val="auto"/>
                <w:sz w:val="24"/>
              </w:rPr>
            </w:pPr>
            <w:r w:rsidRPr="00873006">
              <w:rPr>
                <w:i/>
                <w:color w:val="auto"/>
                <w:sz w:val="24"/>
              </w:rPr>
              <w:t>Administrator issues “View Volunteer Availability” command</w:t>
            </w:r>
          </w:p>
          <w:p w:rsidR="00B2434E" w:rsidRPr="00873006" w:rsidRDefault="00B2434E" w:rsidP="00B2434E">
            <w:pPr>
              <w:pStyle w:val="JEFFLectureNotes"/>
              <w:numPr>
                <w:ilvl w:val="0"/>
                <w:numId w:val="27"/>
              </w:numPr>
              <w:rPr>
                <w:i/>
                <w:color w:val="auto"/>
                <w:sz w:val="24"/>
              </w:rPr>
            </w:pPr>
            <w:r w:rsidRPr="00873006">
              <w:rPr>
                <w:i/>
                <w:color w:val="auto"/>
                <w:sz w:val="24"/>
              </w:rPr>
              <w:t>Administrator views volunteers’ availability</w:t>
            </w:r>
          </w:p>
          <w:p w:rsidR="00B2434E" w:rsidRPr="00873006" w:rsidRDefault="00B2434E" w:rsidP="00B2434E">
            <w:pPr>
              <w:pStyle w:val="JEFFLectureNotes"/>
              <w:numPr>
                <w:ilvl w:val="0"/>
                <w:numId w:val="27"/>
              </w:numPr>
              <w:rPr>
                <w:i/>
                <w:color w:val="auto"/>
                <w:sz w:val="24"/>
              </w:rPr>
            </w:pPr>
            <w:r w:rsidRPr="00873006">
              <w:rPr>
                <w:i/>
                <w:color w:val="auto"/>
                <w:sz w:val="24"/>
              </w:rPr>
              <w:t>Administrator exits the page</w:t>
            </w:r>
          </w:p>
        </w:tc>
      </w:tr>
      <w:tr w:rsidR="00873006" w:rsidRPr="00873006" w:rsidTr="009B4BB4">
        <w:tc>
          <w:tcPr>
            <w:tcW w:w="3168" w:type="dxa"/>
            <w:gridSpan w:val="2"/>
            <w:shd w:val="clear" w:color="auto" w:fill="FFFFFF"/>
          </w:tcPr>
          <w:p w:rsidR="00B2434E" w:rsidRPr="00873006" w:rsidRDefault="00B2434E"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B2434E" w:rsidRPr="00873006" w:rsidRDefault="00B2434E" w:rsidP="009B4BB4">
            <w:pPr>
              <w:pStyle w:val="JEFFLectureNotes"/>
              <w:rPr>
                <w:i/>
                <w:color w:val="auto"/>
                <w:sz w:val="24"/>
              </w:rPr>
            </w:pPr>
          </w:p>
        </w:tc>
      </w:tr>
      <w:tr w:rsidR="00873006" w:rsidRPr="00873006" w:rsidTr="009B4BB4">
        <w:trPr>
          <w:trHeight w:val="620"/>
        </w:trPr>
        <w:tc>
          <w:tcPr>
            <w:tcW w:w="10728" w:type="dxa"/>
            <w:gridSpan w:val="5"/>
            <w:shd w:val="clear" w:color="auto" w:fill="FFFFFF"/>
          </w:tcPr>
          <w:p w:rsidR="00B2434E" w:rsidRPr="00873006" w:rsidRDefault="00B2434E" w:rsidP="009B4BB4">
            <w:pPr>
              <w:pStyle w:val="JEFFLectureNotes"/>
              <w:rPr>
                <w:b/>
                <w:color w:val="auto"/>
                <w:sz w:val="24"/>
              </w:rPr>
            </w:pPr>
            <w:r w:rsidRPr="00873006">
              <w:rPr>
                <w:b/>
                <w:color w:val="auto"/>
                <w:sz w:val="24"/>
              </w:rPr>
              <w:t>Alternative/Exception flows:</w:t>
            </w:r>
            <w:r w:rsidRPr="00873006">
              <w:rPr>
                <w:b/>
                <w:color w:val="auto"/>
                <w:sz w:val="24"/>
              </w:rPr>
              <w:br/>
            </w:r>
          </w:p>
        </w:tc>
      </w:tr>
      <w:tr w:rsidR="00873006" w:rsidRPr="00873006" w:rsidTr="009B4BB4">
        <w:trPr>
          <w:trHeight w:val="620"/>
        </w:trPr>
        <w:tc>
          <w:tcPr>
            <w:tcW w:w="10728" w:type="dxa"/>
            <w:gridSpan w:val="5"/>
            <w:shd w:val="clear" w:color="auto" w:fill="FFFFFF"/>
          </w:tcPr>
          <w:p w:rsidR="00B2434E" w:rsidRPr="00873006" w:rsidRDefault="00B2434E" w:rsidP="009B4BB4">
            <w:pPr>
              <w:pStyle w:val="JEFFLectureNotes"/>
              <w:rPr>
                <w:b/>
                <w:color w:val="auto"/>
                <w:sz w:val="24"/>
              </w:rPr>
            </w:pPr>
            <w:r w:rsidRPr="00873006">
              <w:rPr>
                <w:b/>
                <w:color w:val="auto"/>
                <w:sz w:val="24"/>
              </w:rPr>
              <w:t>Input Specifications:</w:t>
            </w:r>
          </w:p>
          <w:p w:rsidR="00B2434E" w:rsidRPr="00873006" w:rsidRDefault="00B2434E" w:rsidP="009B4BB4">
            <w:pPr>
              <w:pStyle w:val="JEFFLectureNotes"/>
              <w:rPr>
                <w:b/>
                <w:color w:val="auto"/>
                <w:sz w:val="24"/>
              </w:rPr>
            </w:pPr>
          </w:p>
          <w:p w:rsidR="00B2434E" w:rsidRPr="00873006" w:rsidRDefault="00B2434E" w:rsidP="009B4BB4">
            <w:pPr>
              <w:pStyle w:val="JEFFLectureNotes"/>
              <w:rPr>
                <w:color w:val="auto"/>
                <w:sz w:val="24"/>
              </w:rPr>
            </w:pPr>
            <w:r w:rsidRPr="00873006">
              <w:rPr>
                <w:b/>
                <w:color w:val="auto"/>
                <w:sz w:val="24"/>
              </w:rPr>
              <w:t xml:space="preserve">Date(s) Available: </w:t>
            </w:r>
            <w:r w:rsidRPr="00873006">
              <w:rPr>
                <w:color w:val="auto"/>
                <w:sz w:val="24"/>
              </w:rPr>
              <w:t>&lt;month&gt;&lt;digit&gt;/&lt;day&gt;&lt;digit&gt;/&lt;year&gt;</w:t>
            </w:r>
          </w:p>
          <w:p w:rsidR="00B2434E" w:rsidRPr="00873006" w:rsidRDefault="00B2434E" w:rsidP="009B4BB4">
            <w:pPr>
              <w:pStyle w:val="JEFFLectureNotes"/>
              <w:rPr>
                <w:color w:val="auto"/>
                <w:sz w:val="24"/>
              </w:rPr>
            </w:pPr>
            <w:r w:rsidRPr="00873006">
              <w:rPr>
                <w:b/>
                <w:color w:val="auto"/>
                <w:sz w:val="24"/>
              </w:rPr>
              <w:t>Volunteer Name:</w:t>
            </w:r>
            <w:r w:rsidRPr="00873006">
              <w:rPr>
                <w:color w:val="auto"/>
                <w:sz w:val="24"/>
              </w:rPr>
              <w:t xml:space="preserve"> &lt;Last Name&gt;&lt;space&gt;&lt;First Name&gt;</w:t>
            </w:r>
          </w:p>
          <w:p w:rsidR="00B2434E" w:rsidRPr="00873006" w:rsidRDefault="00B2434E" w:rsidP="009B4BB4">
            <w:pPr>
              <w:pStyle w:val="JEFFLectureNotes"/>
              <w:rPr>
                <w:color w:val="auto"/>
                <w:sz w:val="24"/>
                <w:vertAlign w:val="superscript"/>
              </w:rPr>
            </w:pPr>
            <w:r w:rsidRPr="00873006">
              <w:rPr>
                <w:b/>
                <w:color w:val="auto"/>
                <w:sz w:val="24"/>
              </w:rPr>
              <w:t xml:space="preserve">First Name: </w:t>
            </w:r>
            <w:r w:rsidRPr="00873006">
              <w:rPr>
                <w:color w:val="auto"/>
                <w:sz w:val="24"/>
                <w:vertAlign w:val="superscript"/>
              </w:rPr>
              <w:t>1</w:t>
            </w:r>
            <w:r w:rsidRPr="00873006">
              <w:rPr>
                <w:color w:val="auto"/>
                <w:sz w:val="24"/>
              </w:rPr>
              <w:t>(Alpha-Numeric Characters)</w:t>
            </w:r>
            <w:r w:rsidRPr="00873006">
              <w:rPr>
                <w:color w:val="auto"/>
                <w:sz w:val="24"/>
                <w:vertAlign w:val="superscript"/>
              </w:rPr>
              <w:t>25</w:t>
            </w:r>
          </w:p>
          <w:p w:rsidR="00B2434E" w:rsidRPr="00873006" w:rsidRDefault="00B2434E" w:rsidP="009B4BB4">
            <w:pPr>
              <w:pStyle w:val="JEFFLectureNotes"/>
              <w:rPr>
                <w:color w:val="auto"/>
                <w:sz w:val="24"/>
                <w:vertAlign w:val="superscript"/>
              </w:rPr>
            </w:pPr>
            <w:r w:rsidRPr="00873006">
              <w:rPr>
                <w:b/>
                <w:color w:val="auto"/>
                <w:sz w:val="24"/>
              </w:rPr>
              <w:t xml:space="preserve">Last Name: </w:t>
            </w:r>
            <w:r w:rsidRPr="00873006">
              <w:rPr>
                <w:color w:val="auto"/>
                <w:sz w:val="24"/>
                <w:vertAlign w:val="superscript"/>
              </w:rPr>
              <w:t>1</w:t>
            </w:r>
            <w:r w:rsidRPr="00873006">
              <w:rPr>
                <w:color w:val="auto"/>
                <w:sz w:val="24"/>
              </w:rPr>
              <w:t>(Alpha-Numeric Characters)</w:t>
            </w:r>
            <w:r w:rsidRPr="00873006">
              <w:rPr>
                <w:color w:val="auto"/>
                <w:sz w:val="24"/>
                <w:vertAlign w:val="superscript"/>
              </w:rPr>
              <w:t>25</w:t>
            </w:r>
          </w:p>
          <w:p w:rsidR="00B2434E" w:rsidRPr="00873006" w:rsidRDefault="00B2434E" w:rsidP="009B4BB4">
            <w:pPr>
              <w:pStyle w:val="JEFFLectureNotes"/>
              <w:rPr>
                <w:color w:val="auto"/>
                <w:sz w:val="24"/>
              </w:rPr>
            </w:pPr>
            <w:r w:rsidRPr="00873006">
              <w:rPr>
                <w:b/>
                <w:color w:val="auto"/>
                <w:sz w:val="24"/>
              </w:rPr>
              <w:t xml:space="preserve">Month: </w:t>
            </w:r>
            <w:r w:rsidRPr="00873006">
              <w:rPr>
                <w:color w:val="auto"/>
                <w:sz w:val="24"/>
              </w:rPr>
              <w:t>0 | 1</w:t>
            </w:r>
          </w:p>
          <w:p w:rsidR="00B2434E" w:rsidRPr="00873006" w:rsidRDefault="00B2434E" w:rsidP="009B4BB4">
            <w:pPr>
              <w:pStyle w:val="JEFFLectureNotes"/>
              <w:rPr>
                <w:color w:val="auto"/>
                <w:sz w:val="24"/>
              </w:rPr>
            </w:pPr>
            <w:r w:rsidRPr="00873006">
              <w:rPr>
                <w:b/>
                <w:color w:val="auto"/>
                <w:sz w:val="24"/>
              </w:rPr>
              <w:t xml:space="preserve">Day: </w:t>
            </w:r>
            <w:r w:rsidRPr="00873006">
              <w:rPr>
                <w:color w:val="auto"/>
                <w:sz w:val="24"/>
              </w:rPr>
              <w:t>0 | 1 | 2 | 3</w:t>
            </w:r>
          </w:p>
          <w:p w:rsidR="00B2434E" w:rsidRPr="00873006" w:rsidRDefault="00B2434E" w:rsidP="009B4BB4">
            <w:pPr>
              <w:pStyle w:val="JEFFLectureNotes"/>
              <w:rPr>
                <w:color w:val="auto"/>
                <w:sz w:val="24"/>
              </w:rPr>
            </w:pPr>
            <w:r w:rsidRPr="00873006">
              <w:rPr>
                <w:b/>
                <w:color w:val="auto"/>
                <w:sz w:val="24"/>
              </w:rPr>
              <w:t>Year:</w:t>
            </w:r>
            <w:r w:rsidRPr="00873006">
              <w:rPr>
                <w:color w:val="auto"/>
                <w:sz w:val="24"/>
              </w:rPr>
              <w:t xml:space="preserve"> </w:t>
            </w:r>
            <w:r w:rsidRPr="00873006">
              <w:rPr>
                <w:color w:val="auto"/>
                <w:sz w:val="24"/>
                <w:vertAlign w:val="superscript"/>
              </w:rPr>
              <w:t>4</w:t>
            </w:r>
            <w:r w:rsidRPr="00873006">
              <w:rPr>
                <w:color w:val="auto"/>
                <w:sz w:val="24"/>
              </w:rPr>
              <w:t>(digit)*</w:t>
            </w:r>
          </w:p>
          <w:p w:rsidR="00B2434E" w:rsidRPr="00873006" w:rsidRDefault="00B2434E" w:rsidP="009B4BB4">
            <w:pPr>
              <w:pStyle w:val="JEFFLectureNotes"/>
              <w:rPr>
                <w:color w:val="auto"/>
                <w:sz w:val="24"/>
              </w:rPr>
            </w:pPr>
            <w:r w:rsidRPr="00873006">
              <w:rPr>
                <w:b/>
                <w:color w:val="auto"/>
                <w:sz w:val="24"/>
              </w:rPr>
              <w:t>Digit:</w:t>
            </w:r>
            <w:r w:rsidRPr="00873006">
              <w:rPr>
                <w:color w:val="auto"/>
                <w:sz w:val="24"/>
              </w:rPr>
              <w:t xml:space="preserve"> 0 | 1 | 2 | 3 | 4 | 5 | 6 | 7 | 8 | 9</w:t>
            </w:r>
          </w:p>
          <w:p w:rsidR="00B2434E" w:rsidRPr="00873006" w:rsidRDefault="00B2434E" w:rsidP="009B4BB4">
            <w:pPr>
              <w:pStyle w:val="JEFFLectureNotes"/>
              <w:rPr>
                <w:color w:val="auto"/>
                <w:sz w:val="24"/>
              </w:rPr>
            </w:pPr>
          </w:p>
        </w:tc>
      </w:tr>
      <w:tr w:rsidR="00873006" w:rsidRPr="00873006" w:rsidTr="009B4BB4">
        <w:trPr>
          <w:trHeight w:val="620"/>
        </w:trPr>
        <w:tc>
          <w:tcPr>
            <w:tcW w:w="10728" w:type="dxa"/>
            <w:gridSpan w:val="5"/>
            <w:shd w:val="clear" w:color="auto" w:fill="FFFFFF"/>
          </w:tcPr>
          <w:p w:rsidR="00B2434E" w:rsidRPr="00873006" w:rsidRDefault="00B2434E" w:rsidP="009B4BB4">
            <w:pPr>
              <w:pStyle w:val="JEFFLectureNotes"/>
              <w:rPr>
                <w:b/>
                <w:color w:val="auto"/>
                <w:sz w:val="24"/>
              </w:rPr>
            </w:pPr>
            <w:r w:rsidRPr="00873006">
              <w:rPr>
                <w:b/>
                <w:color w:val="auto"/>
                <w:sz w:val="24"/>
              </w:rPr>
              <w:t>Out-put Specifications:</w:t>
            </w:r>
            <w:r w:rsidRPr="00873006">
              <w:rPr>
                <w:b/>
                <w:color w:val="auto"/>
                <w:sz w:val="24"/>
              </w:rPr>
              <w:br/>
            </w:r>
            <w:r w:rsidRPr="00873006">
              <w:rPr>
                <w:color w:val="auto"/>
                <w:sz w:val="24"/>
              </w:rPr>
              <w:t>Same as Input</w:t>
            </w:r>
          </w:p>
        </w:tc>
      </w:tr>
    </w:tbl>
    <w:p w:rsidR="00B2434E" w:rsidRPr="00873006" w:rsidRDefault="00B2434E" w:rsidP="00B2434E">
      <w:pPr>
        <w:pStyle w:val="JEFFLectureNotes"/>
        <w:rPr>
          <w:color w:val="auto"/>
        </w:rPr>
      </w:pPr>
      <w:r w:rsidRPr="00873006">
        <w:rPr>
          <w:color w:val="auto"/>
        </w:rPr>
        <w:t> </w:t>
      </w:r>
    </w:p>
    <w:p w:rsidR="006C09D3" w:rsidRPr="00873006" w:rsidRDefault="006C09D3" w:rsidP="006C09D3">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6C09D3" w:rsidRPr="00873006" w:rsidRDefault="006C09D3" w:rsidP="009B4BB4">
            <w:pPr>
              <w:pStyle w:val="JEFFLectureNotes"/>
              <w:rPr>
                <w:b/>
                <w:color w:val="auto"/>
                <w:sz w:val="24"/>
              </w:rPr>
            </w:pPr>
            <w:r w:rsidRPr="00873006">
              <w:rPr>
                <w:i/>
                <w:noProof/>
                <w:color w:val="auto"/>
                <w:sz w:val="24"/>
              </w:rPr>
              <w:lastRenderedPageBreak/>
              <w:drawing>
                <wp:inline distT="0" distB="0" distL="0" distR="0" wp14:anchorId="006E7CEC" wp14:editId="29BB224F">
                  <wp:extent cx="5781524" cy="4552950"/>
                  <wp:effectExtent l="0" t="0" r="0" b="0"/>
                  <wp:docPr id="23" name="Picture 23" descr="C:\Users\Jacob\Desktop\UseCase Diagram 2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UseCase Diagram 22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81524" cy="4552950"/>
                          </a:xfrm>
                          <a:prstGeom prst="rect">
                            <a:avLst/>
                          </a:prstGeom>
                          <a:noFill/>
                          <a:ln>
                            <a:noFill/>
                          </a:ln>
                        </pic:spPr>
                      </pic:pic>
                    </a:graphicData>
                  </a:graphic>
                </wp:inline>
              </w:drawing>
            </w:r>
          </w:p>
        </w:tc>
      </w:tr>
      <w:tr w:rsidR="00873006" w:rsidRPr="00873006" w:rsidTr="009B4BB4">
        <w:trPr>
          <w:trHeight w:val="368"/>
        </w:trPr>
        <w:tc>
          <w:tcPr>
            <w:tcW w:w="4605" w:type="dxa"/>
            <w:gridSpan w:val="3"/>
            <w:shd w:val="clear" w:color="auto" w:fill="FFFFFF"/>
          </w:tcPr>
          <w:p w:rsidR="006C09D3" w:rsidRPr="00873006" w:rsidRDefault="006C09D3"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 and Website</w:t>
            </w:r>
          </w:p>
        </w:tc>
        <w:tc>
          <w:tcPr>
            <w:tcW w:w="6123"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605" w:type="dxa"/>
            <w:gridSpan w:val="3"/>
            <w:shd w:val="clear" w:color="auto" w:fill="FFFFFF"/>
          </w:tcPr>
          <w:p w:rsidR="006C09D3" w:rsidRPr="00873006" w:rsidRDefault="006C09D3"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Administrator</w:t>
            </w:r>
          </w:p>
        </w:tc>
        <w:tc>
          <w:tcPr>
            <w:tcW w:w="1400" w:type="dxa"/>
            <w:shd w:val="clear" w:color="auto" w:fill="FFFFFF"/>
          </w:tcPr>
          <w:p w:rsidR="006C09D3" w:rsidRPr="00873006" w:rsidRDefault="006C09D3"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22c</w:t>
            </w:r>
          </w:p>
        </w:tc>
        <w:tc>
          <w:tcPr>
            <w:tcW w:w="4723" w:type="dxa"/>
            <w:shd w:val="clear" w:color="auto" w:fill="FFFFFF"/>
          </w:tcPr>
          <w:p w:rsidR="006C09D3" w:rsidRPr="00873006" w:rsidRDefault="006C09D3"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Medium</w:t>
            </w:r>
          </w:p>
        </w:tc>
      </w:tr>
      <w:tr w:rsidR="00873006" w:rsidRPr="00873006" w:rsidTr="009B4BB4">
        <w:tc>
          <w:tcPr>
            <w:tcW w:w="4605" w:type="dxa"/>
            <w:gridSpan w:val="3"/>
            <w:shd w:val="clear" w:color="auto" w:fill="FFFFFF"/>
          </w:tcPr>
          <w:p w:rsidR="006C09D3" w:rsidRPr="00873006" w:rsidRDefault="006C09D3"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Administrator schedules Volunteers</w:t>
            </w:r>
          </w:p>
          <w:p w:rsidR="006C09D3" w:rsidRPr="00873006" w:rsidRDefault="006C09D3" w:rsidP="009B4BB4">
            <w:pPr>
              <w:pStyle w:val="JEFFLectureNotes"/>
              <w:rPr>
                <w:b/>
                <w:color w:val="auto"/>
                <w:sz w:val="24"/>
              </w:rPr>
            </w:pPr>
          </w:p>
        </w:tc>
        <w:tc>
          <w:tcPr>
            <w:tcW w:w="6123" w:type="dxa"/>
            <w:gridSpan w:val="2"/>
            <w:shd w:val="clear" w:color="auto" w:fill="FFFFFF"/>
          </w:tcPr>
          <w:p w:rsidR="006C09D3" w:rsidRPr="00873006" w:rsidRDefault="006C09D3"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p>
        </w:tc>
      </w:tr>
      <w:tr w:rsidR="00873006" w:rsidRPr="00873006" w:rsidTr="009B4BB4">
        <w:trPr>
          <w:trHeight w:val="287"/>
        </w:trPr>
        <w:tc>
          <w:tcPr>
            <w:tcW w:w="3168" w:type="dxa"/>
            <w:gridSpan w:val="2"/>
            <w:shd w:val="clear" w:color="auto" w:fill="FFFFFF"/>
          </w:tcPr>
          <w:p w:rsidR="006C09D3" w:rsidRPr="00873006" w:rsidRDefault="006C09D3"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Administrator, Volunteer</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Goal:</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Volunteers should be scheduled to work</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User must be logged in as an Administrator</w:t>
            </w:r>
          </w:p>
          <w:p w:rsidR="006C09D3" w:rsidRPr="00873006" w:rsidRDefault="006C09D3" w:rsidP="009B4BB4">
            <w:pPr>
              <w:pStyle w:val="JEFFLectureNotes"/>
              <w:rPr>
                <w:i/>
                <w:color w:val="auto"/>
                <w:sz w:val="24"/>
              </w:rPr>
            </w:pPr>
            <w:r w:rsidRPr="00873006">
              <w:rPr>
                <w:i/>
                <w:color w:val="auto"/>
                <w:sz w:val="24"/>
              </w:rPr>
              <w:t>Administrator must be on “Schedule” page</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6C09D3" w:rsidRPr="00873006" w:rsidRDefault="006C09D3" w:rsidP="009B4BB4">
            <w:pPr>
              <w:pStyle w:val="JEFFLectureNotes"/>
              <w:rPr>
                <w:color w:val="auto"/>
                <w:sz w:val="24"/>
              </w:rPr>
            </w:pPr>
          </w:p>
        </w:tc>
      </w:tr>
      <w:tr w:rsidR="00873006" w:rsidRPr="00873006" w:rsidTr="009B4BB4">
        <w:tc>
          <w:tcPr>
            <w:tcW w:w="804" w:type="dxa"/>
            <w:vMerge w:val="restart"/>
            <w:shd w:val="clear" w:color="auto" w:fill="FFFFFF"/>
            <w:vAlign w:val="center"/>
          </w:tcPr>
          <w:p w:rsidR="006C09D3" w:rsidRPr="00873006" w:rsidRDefault="006C09D3" w:rsidP="009B4BB4">
            <w:pPr>
              <w:pStyle w:val="JEFFLectureNotes"/>
              <w:rPr>
                <w:color w:val="auto"/>
                <w:sz w:val="24"/>
              </w:rPr>
            </w:pPr>
          </w:p>
        </w:tc>
        <w:tc>
          <w:tcPr>
            <w:tcW w:w="2364" w:type="dxa"/>
            <w:shd w:val="clear" w:color="auto" w:fill="FFFFFF"/>
            <w:vAlign w:val="center"/>
          </w:tcPr>
          <w:p w:rsidR="006C09D3" w:rsidRPr="00873006" w:rsidRDefault="006C09D3" w:rsidP="009B4BB4">
            <w:pPr>
              <w:pStyle w:val="JEFFLectureNotes"/>
              <w:rPr>
                <w:b/>
                <w:color w:val="auto"/>
                <w:sz w:val="24"/>
              </w:rPr>
            </w:pPr>
            <w:r w:rsidRPr="00873006">
              <w:rPr>
                <w:b/>
                <w:color w:val="auto"/>
                <w:sz w:val="24"/>
              </w:rPr>
              <w:t>Include:</w:t>
            </w:r>
          </w:p>
        </w:tc>
        <w:tc>
          <w:tcPr>
            <w:tcW w:w="7560" w:type="dxa"/>
            <w:gridSpan w:val="3"/>
            <w:shd w:val="clear" w:color="auto" w:fill="FFFFFF"/>
          </w:tcPr>
          <w:p w:rsidR="006C09D3" w:rsidRPr="00873006" w:rsidRDefault="006C09D3" w:rsidP="009B4BB4">
            <w:pPr>
              <w:pStyle w:val="JEFFLectureNotes"/>
              <w:rPr>
                <w:i/>
                <w:color w:val="auto"/>
                <w:sz w:val="24"/>
              </w:rPr>
            </w:pPr>
          </w:p>
        </w:tc>
      </w:tr>
      <w:tr w:rsidR="00873006" w:rsidRPr="00873006" w:rsidTr="009B4BB4">
        <w:tc>
          <w:tcPr>
            <w:tcW w:w="804" w:type="dxa"/>
            <w:vMerge/>
            <w:shd w:val="clear" w:color="auto" w:fill="FFFFFF"/>
            <w:vAlign w:val="center"/>
          </w:tcPr>
          <w:p w:rsidR="006C09D3" w:rsidRPr="00873006" w:rsidRDefault="006C09D3" w:rsidP="009B4BB4">
            <w:pPr>
              <w:pStyle w:val="JEFFLectureNotes"/>
              <w:rPr>
                <w:color w:val="auto"/>
                <w:sz w:val="24"/>
              </w:rPr>
            </w:pPr>
          </w:p>
        </w:tc>
        <w:tc>
          <w:tcPr>
            <w:tcW w:w="2364" w:type="dxa"/>
            <w:shd w:val="clear" w:color="auto" w:fill="FFFFFF"/>
            <w:vAlign w:val="center"/>
          </w:tcPr>
          <w:p w:rsidR="006C09D3" w:rsidRPr="00873006" w:rsidRDefault="006C09D3" w:rsidP="009B4BB4">
            <w:pPr>
              <w:pStyle w:val="JEFFLectureNotes"/>
              <w:rPr>
                <w:b/>
                <w:color w:val="auto"/>
                <w:sz w:val="24"/>
              </w:rPr>
            </w:pPr>
            <w:r w:rsidRPr="00873006">
              <w:rPr>
                <w:b/>
                <w:color w:val="auto"/>
                <w:sz w:val="24"/>
              </w:rPr>
              <w:t>Extend:</w:t>
            </w:r>
          </w:p>
        </w:tc>
        <w:tc>
          <w:tcPr>
            <w:tcW w:w="7560" w:type="dxa"/>
            <w:gridSpan w:val="3"/>
            <w:shd w:val="clear" w:color="auto" w:fill="FFFFFF"/>
          </w:tcPr>
          <w:p w:rsidR="006C09D3" w:rsidRPr="00873006" w:rsidRDefault="006C09D3" w:rsidP="009B4BB4">
            <w:pPr>
              <w:pStyle w:val="JEFFLectureNotes"/>
              <w:rPr>
                <w:i/>
                <w:color w:val="auto"/>
                <w:sz w:val="24"/>
              </w:rPr>
            </w:pPr>
          </w:p>
        </w:tc>
      </w:tr>
      <w:tr w:rsidR="00873006" w:rsidRPr="00873006" w:rsidTr="009B4BB4">
        <w:tc>
          <w:tcPr>
            <w:tcW w:w="804" w:type="dxa"/>
            <w:vMerge/>
            <w:shd w:val="clear" w:color="auto" w:fill="FFFFFF"/>
            <w:vAlign w:val="center"/>
          </w:tcPr>
          <w:p w:rsidR="006C09D3" w:rsidRPr="00873006" w:rsidRDefault="006C09D3" w:rsidP="009B4BB4">
            <w:pPr>
              <w:pStyle w:val="JEFFLectureNotes"/>
              <w:rPr>
                <w:color w:val="auto"/>
                <w:sz w:val="24"/>
              </w:rPr>
            </w:pPr>
          </w:p>
        </w:tc>
        <w:tc>
          <w:tcPr>
            <w:tcW w:w="2364" w:type="dxa"/>
            <w:shd w:val="clear" w:color="auto" w:fill="FFFFFF"/>
            <w:vAlign w:val="center"/>
          </w:tcPr>
          <w:p w:rsidR="006C09D3" w:rsidRPr="00873006" w:rsidRDefault="006C09D3"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6C09D3" w:rsidRPr="00873006" w:rsidRDefault="006C09D3" w:rsidP="009B4BB4">
            <w:pPr>
              <w:pStyle w:val="JEFFLectureNotes"/>
              <w:rPr>
                <w:i/>
                <w:color w:val="auto"/>
                <w:sz w:val="24"/>
              </w:rPr>
            </w:pPr>
          </w:p>
        </w:tc>
      </w:tr>
      <w:tr w:rsidR="00873006" w:rsidRPr="00873006" w:rsidTr="009B4BB4">
        <w:tc>
          <w:tcPr>
            <w:tcW w:w="3168" w:type="dxa"/>
            <w:gridSpan w:val="2"/>
            <w:vMerge w:val="restart"/>
            <w:shd w:val="clear" w:color="auto" w:fill="FFFFFF"/>
          </w:tcPr>
          <w:p w:rsidR="006C09D3" w:rsidRPr="00873006" w:rsidRDefault="006C09D3" w:rsidP="009B4BB4">
            <w:pPr>
              <w:pStyle w:val="JEFFLectureNotes"/>
              <w:rPr>
                <w:b/>
                <w:color w:val="auto"/>
                <w:sz w:val="24"/>
              </w:rPr>
            </w:pPr>
            <w:r w:rsidRPr="00873006">
              <w:rPr>
                <w:b/>
                <w:color w:val="auto"/>
                <w:sz w:val="24"/>
              </w:rPr>
              <w:t>Trigger:</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 xml:space="preserve">External </w:t>
            </w:r>
          </w:p>
        </w:tc>
      </w:tr>
      <w:tr w:rsidR="00873006" w:rsidRPr="00873006" w:rsidTr="009B4BB4">
        <w:tc>
          <w:tcPr>
            <w:tcW w:w="3168" w:type="dxa"/>
            <w:gridSpan w:val="2"/>
            <w:vMerge/>
            <w:shd w:val="clear" w:color="auto" w:fill="FFFFFF"/>
          </w:tcPr>
          <w:p w:rsidR="006C09D3" w:rsidRPr="00873006" w:rsidRDefault="006C09D3" w:rsidP="009B4BB4">
            <w:pPr>
              <w:pStyle w:val="JEFFLectureNotes"/>
              <w:rPr>
                <w:b/>
                <w:color w:val="auto"/>
                <w:sz w:val="24"/>
              </w:rPr>
            </w:pP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Administrator issues the “Edit Schedule” command</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6C09D3" w:rsidRPr="00873006" w:rsidRDefault="006C09D3" w:rsidP="006C09D3">
            <w:pPr>
              <w:pStyle w:val="JEFFLectureNotes"/>
              <w:numPr>
                <w:ilvl w:val="0"/>
                <w:numId w:val="28"/>
              </w:numPr>
              <w:rPr>
                <w:i/>
                <w:color w:val="auto"/>
                <w:sz w:val="24"/>
              </w:rPr>
            </w:pPr>
            <w:r w:rsidRPr="00873006">
              <w:rPr>
                <w:i/>
                <w:color w:val="auto"/>
                <w:sz w:val="24"/>
              </w:rPr>
              <w:t>Administrator issues the “Edit Schedule” command</w:t>
            </w:r>
          </w:p>
          <w:p w:rsidR="006C09D3" w:rsidRPr="00873006" w:rsidRDefault="006C09D3" w:rsidP="006C09D3">
            <w:pPr>
              <w:pStyle w:val="JEFFLectureNotes"/>
              <w:numPr>
                <w:ilvl w:val="0"/>
                <w:numId w:val="28"/>
              </w:numPr>
              <w:rPr>
                <w:i/>
                <w:color w:val="auto"/>
                <w:sz w:val="24"/>
              </w:rPr>
            </w:pPr>
            <w:r w:rsidRPr="00873006">
              <w:rPr>
                <w:i/>
                <w:color w:val="auto"/>
                <w:sz w:val="24"/>
              </w:rPr>
              <w:t>Administrator inputs Volunteer name, date(s) scheduled, and time(s) scheduled</w:t>
            </w:r>
          </w:p>
          <w:p w:rsidR="006C09D3" w:rsidRPr="00873006" w:rsidRDefault="006C09D3" w:rsidP="006C09D3">
            <w:pPr>
              <w:pStyle w:val="JEFFLectureNotes"/>
              <w:numPr>
                <w:ilvl w:val="0"/>
                <w:numId w:val="28"/>
              </w:numPr>
              <w:rPr>
                <w:i/>
                <w:color w:val="auto"/>
                <w:sz w:val="24"/>
              </w:rPr>
            </w:pPr>
            <w:r w:rsidRPr="00873006">
              <w:rPr>
                <w:i/>
                <w:color w:val="auto"/>
                <w:sz w:val="24"/>
              </w:rPr>
              <w:lastRenderedPageBreak/>
              <w:t>Administrator issues the “Save” command</w:t>
            </w:r>
          </w:p>
          <w:p w:rsidR="006C09D3" w:rsidRPr="00873006" w:rsidRDefault="006C09D3" w:rsidP="006C09D3">
            <w:pPr>
              <w:pStyle w:val="JEFFLectureNotes"/>
              <w:numPr>
                <w:ilvl w:val="0"/>
                <w:numId w:val="28"/>
              </w:numPr>
              <w:rPr>
                <w:i/>
                <w:color w:val="auto"/>
                <w:sz w:val="24"/>
              </w:rPr>
            </w:pPr>
            <w:r w:rsidRPr="00873006">
              <w:rPr>
                <w:i/>
                <w:color w:val="auto"/>
                <w:sz w:val="24"/>
              </w:rPr>
              <w:t>Updated Schedule is saved</w:t>
            </w:r>
          </w:p>
          <w:p w:rsidR="006C09D3" w:rsidRPr="00873006" w:rsidRDefault="006C09D3" w:rsidP="006C09D3">
            <w:pPr>
              <w:pStyle w:val="JEFFLectureNotes"/>
              <w:numPr>
                <w:ilvl w:val="0"/>
                <w:numId w:val="28"/>
              </w:numPr>
              <w:rPr>
                <w:i/>
                <w:color w:val="auto"/>
                <w:sz w:val="24"/>
              </w:rPr>
            </w:pPr>
            <w:r w:rsidRPr="00873006">
              <w:rPr>
                <w:i/>
                <w:color w:val="auto"/>
                <w:sz w:val="24"/>
              </w:rPr>
              <w:t>Administrator exits the “Schedule” page</w:t>
            </w: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i/>
                <w:color w:val="auto"/>
                <w:sz w:val="24"/>
              </w:rPr>
            </w:pPr>
            <w:r w:rsidRPr="00873006">
              <w:rPr>
                <w:b/>
                <w:color w:val="auto"/>
                <w:sz w:val="24"/>
              </w:rPr>
              <w:lastRenderedPageBreak/>
              <w:t>Alternative/Exception flows:</w:t>
            </w:r>
            <w:r w:rsidRPr="00873006">
              <w:rPr>
                <w:b/>
                <w:color w:val="auto"/>
                <w:sz w:val="24"/>
              </w:rPr>
              <w:br/>
            </w:r>
            <w:r w:rsidRPr="00873006">
              <w:rPr>
                <w:i/>
                <w:color w:val="auto"/>
                <w:sz w:val="24"/>
              </w:rPr>
              <w:t>1. Administrator issues the “Cancel” command</w:t>
            </w:r>
          </w:p>
          <w:p w:rsidR="006C09D3" w:rsidRPr="00873006" w:rsidRDefault="006C09D3" w:rsidP="009B4BB4">
            <w:pPr>
              <w:pStyle w:val="JEFFLectureNotes"/>
              <w:rPr>
                <w:i/>
                <w:color w:val="auto"/>
                <w:sz w:val="24"/>
              </w:rPr>
            </w:pPr>
            <w:r w:rsidRPr="00873006">
              <w:rPr>
                <w:i/>
                <w:color w:val="auto"/>
                <w:sz w:val="24"/>
              </w:rPr>
              <w:t>2. Changes are lost</w:t>
            </w:r>
          </w:p>
          <w:p w:rsidR="006C09D3" w:rsidRPr="00873006" w:rsidRDefault="006C09D3" w:rsidP="009B4BB4">
            <w:pPr>
              <w:pStyle w:val="JEFFLectureNotes"/>
              <w:rPr>
                <w:b/>
                <w:color w:val="auto"/>
                <w:sz w:val="24"/>
              </w:rPr>
            </w:pPr>
            <w:r w:rsidRPr="00873006">
              <w:rPr>
                <w:i/>
                <w:color w:val="auto"/>
                <w:sz w:val="24"/>
              </w:rPr>
              <w:t>3. Administrator exits the page</w:t>
            </w: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b/>
                <w:color w:val="auto"/>
                <w:sz w:val="24"/>
              </w:rPr>
            </w:pPr>
            <w:r w:rsidRPr="00873006">
              <w:rPr>
                <w:b/>
                <w:color w:val="auto"/>
                <w:sz w:val="24"/>
              </w:rPr>
              <w:t>Input Specifications:</w:t>
            </w:r>
          </w:p>
          <w:p w:rsidR="006C09D3" w:rsidRPr="00873006" w:rsidRDefault="006C09D3" w:rsidP="009B4BB4">
            <w:pPr>
              <w:pStyle w:val="JEFFLectureNotes"/>
              <w:rPr>
                <w:color w:val="auto"/>
                <w:sz w:val="24"/>
              </w:rPr>
            </w:pPr>
            <w:r w:rsidRPr="00873006">
              <w:rPr>
                <w:b/>
                <w:color w:val="auto"/>
                <w:sz w:val="24"/>
              </w:rPr>
              <w:t xml:space="preserve">Date Scheduled: </w:t>
            </w:r>
            <w:r w:rsidRPr="00873006">
              <w:rPr>
                <w:color w:val="auto"/>
                <w:sz w:val="24"/>
              </w:rPr>
              <w:t>&lt;month&gt;&lt;digit&gt;/&lt;day&gt;&lt;digit&gt;/&lt;year&gt;</w:t>
            </w:r>
          </w:p>
          <w:p w:rsidR="006C09D3" w:rsidRPr="00873006" w:rsidRDefault="006C09D3" w:rsidP="009B4BB4">
            <w:pPr>
              <w:pStyle w:val="JEFFLectureNotes"/>
              <w:rPr>
                <w:color w:val="auto"/>
                <w:sz w:val="24"/>
              </w:rPr>
            </w:pPr>
            <w:r w:rsidRPr="00873006">
              <w:rPr>
                <w:b/>
                <w:color w:val="auto"/>
                <w:sz w:val="24"/>
              </w:rPr>
              <w:t xml:space="preserve">Time Scheduled: </w:t>
            </w:r>
            <w:r w:rsidRPr="00873006">
              <w:rPr>
                <w:color w:val="auto"/>
                <w:sz w:val="24"/>
              </w:rPr>
              <w:t>&lt;hour&gt;&lt;digit&gt;”:”&lt;minute&gt;&lt;digit&gt;</w:t>
            </w:r>
          </w:p>
          <w:p w:rsidR="006C09D3" w:rsidRPr="00873006" w:rsidRDefault="006C09D3" w:rsidP="009B4BB4">
            <w:pPr>
              <w:pStyle w:val="JEFFLectureNotes"/>
              <w:rPr>
                <w:color w:val="auto"/>
                <w:sz w:val="24"/>
              </w:rPr>
            </w:pPr>
            <w:r w:rsidRPr="00873006">
              <w:rPr>
                <w:b/>
                <w:color w:val="auto"/>
                <w:sz w:val="24"/>
              </w:rPr>
              <w:t>Volunteer Name:</w:t>
            </w:r>
            <w:r w:rsidRPr="00873006">
              <w:rPr>
                <w:color w:val="auto"/>
                <w:sz w:val="24"/>
              </w:rPr>
              <w:t xml:space="preserve"> &lt;Last Name&gt;&lt;space&gt;&lt;First Name&gt;</w:t>
            </w:r>
          </w:p>
          <w:p w:rsidR="006C09D3" w:rsidRPr="00873006" w:rsidRDefault="006C09D3" w:rsidP="009B4BB4">
            <w:pPr>
              <w:pStyle w:val="JEFFLectureNotes"/>
              <w:rPr>
                <w:color w:val="auto"/>
                <w:sz w:val="24"/>
                <w:vertAlign w:val="superscript"/>
              </w:rPr>
            </w:pPr>
            <w:r w:rsidRPr="00873006">
              <w:rPr>
                <w:b/>
                <w:color w:val="auto"/>
                <w:sz w:val="24"/>
              </w:rPr>
              <w:t xml:space="preserve">First Name: </w:t>
            </w:r>
            <w:r w:rsidRPr="00873006">
              <w:rPr>
                <w:color w:val="auto"/>
                <w:sz w:val="24"/>
                <w:vertAlign w:val="superscript"/>
              </w:rPr>
              <w:t>1</w:t>
            </w:r>
            <w:r w:rsidRPr="00873006">
              <w:rPr>
                <w:color w:val="auto"/>
                <w:sz w:val="24"/>
              </w:rPr>
              <w:t>(Alpha-Numeric Characters)</w:t>
            </w:r>
            <w:r w:rsidRPr="00873006">
              <w:rPr>
                <w:color w:val="auto"/>
                <w:sz w:val="24"/>
                <w:vertAlign w:val="superscript"/>
              </w:rPr>
              <w:t>25</w:t>
            </w:r>
          </w:p>
          <w:p w:rsidR="006C09D3" w:rsidRPr="00873006" w:rsidRDefault="006C09D3" w:rsidP="009B4BB4">
            <w:pPr>
              <w:pStyle w:val="JEFFLectureNotes"/>
              <w:rPr>
                <w:color w:val="auto"/>
                <w:sz w:val="24"/>
                <w:vertAlign w:val="superscript"/>
              </w:rPr>
            </w:pPr>
            <w:r w:rsidRPr="00873006">
              <w:rPr>
                <w:b/>
                <w:color w:val="auto"/>
                <w:sz w:val="24"/>
              </w:rPr>
              <w:t xml:space="preserve">Last Name: </w:t>
            </w:r>
            <w:r w:rsidRPr="00873006">
              <w:rPr>
                <w:color w:val="auto"/>
                <w:sz w:val="24"/>
                <w:vertAlign w:val="superscript"/>
              </w:rPr>
              <w:t>1</w:t>
            </w:r>
            <w:r w:rsidRPr="00873006">
              <w:rPr>
                <w:color w:val="auto"/>
                <w:sz w:val="24"/>
              </w:rPr>
              <w:t>(Alpha-Numeric Characters)</w:t>
            </w:r>
            <w:r w:rsidRPr="00873006">
              <w:rPr>
                <w:color w:val="auto"/>
                <w:sz w:val="24"/>
                <w:vertAlign w:val="superscript"/>
              </w:rPr>
              <w:t>25</w:t>
            </w:r>
          </w:p>
          <w:p w:rsidR="006C09D3" w:rsidRPr="00873006" w:rsidRDefault="006C09D3" w:rsidP="009B4BB4">
            <w:pPr>
              <w:pStyle w:val="JEFFLectureNotes"/>
              <w:rPr>
                <w:color w:val="auto"/>
                <w:sz w:val="24"/>
              </w:rPr>
            </w:pPr>
            <w:r w:rsidRPr="00873006">
              <w:rPr>
                <w:b/>
                <w:color w:val="auto"/>
                <w:sz w:val="24"/>
              </w:rPr>
              <w:t>Hour:</w:t>
            </w:r>
            <w:r w:rsidRPr="00873006">
              <w:rPr>
                <w:color w:val="auto"/>
                <w:sz w:val="24"/>
              </w:rPr>
              <w:t xml:space="preserve"> 0 | 1</w:t>
            </w:r>
          </w:p>
          <w:p w:rsidR="006C09D3" w:rsidRPr="00873006" w:rsidRDefault="006C09D3" w:rsidP="009B4BB4">
            <w:pPr>
              <w:pStyle w:val="JEFFLectureNotes"/>
              <w:rPr>
                <w:color w:val="auto"/>
                <w:sz w:val="24"/>
              </w:rPr>
            </w:pPr>
            <w:r w:rsidRPr="00873006">
              <w:rPr>
                <w:b/>
                <w:color w:val="auto"/>
                <w:sz w:val="24"/>
              </w:rPr>
              <w:t>Minute:</w:t>
            </w:r>
            <w:r w:rsidRPr="00873006">
              <w:rPr>
                <w:color w:val="auto"/>
                <w:sz w:val="24"/>
              </w:rPr>
              <w:t xml:space="preserve"> 0 | 1 | 2 | 3 | 4 | 5</w:t>
            </w:r>
          </w:p>
          <w:p w:rsidR="006C09D3" w:rsidRPr="00873006" w:rsidRDefault="006C09D3" w:rsidP="009B4BB4">
            <w:pPr>
              <w:pStyle w:val="JEFFLectureNotes"/>
              <w:rPr>
                <w:color w:val="auto"/>
                <w:sz w:val="24"/>
              </w:rPr>
            </w:pPr>
            <w:r w:rsidRPr="00873006">
              <w:rPr>
                <w:b/>
                <w:color w:val="auto"/>
                <w:sz w:val="24"/>
              </w:rPr>
              <w:t xml:space="preserve">Month: </w:t>
            </w:r>
            <w:r w:rsidRPr="00873006">
              <w:rPr>
                <w:color w:val="auto"/>
                <w:sz w:val="24"/>
              </w:rPr>
              <w:t>0 | 1</w:t>
            </w:r>
          </w:p>
          <w:p w:rsidR="006C09D3" w:rsidRPr="00873006" w:rsidRDefault="006C09D3" w:rsidP="009B4BB4">
            <w:pPr>
              <w:pStyle w:val="JEFFLectureNotes"/>
              <w:rPr>
                <w:color w:val="auto"/>
                <w:sz w:val="24"/>
              </w:rPr>
            </w:pPr>
            <w:r w:rsidRPr="00873006">
              <w:rPr>
                <w:b/>
                <w:color w:val="auto"/>
                <w:sz w:val="24"/>
              </w:rPr>
              <w:t xml:space="preserve">Day: </w:t>
            </w:r>
            <w:r w:rsidRPr="00873006">
              <w:rPr>
                <w:color w:val="auto"/>
                <w:sz w:val="24"/>
              </w:rPr>
              <w:t>0 | 1 | 2 | 3</w:t>
            </w:r>
          </w:p>
          <w:p w:rsidR="006C09D3" w:rsidRPr="00873006" w:rsidRDefault="006C09D3" w:rsidP="009B4BB4">
            <w:pPr>
              <w:pStyle w:val="JEFFLectureNotes"/>
              <w:rPr>
                <w:color w:val="auto"/>
                <w:sz w:val="24"/>
              </w:rPr>
            </w:pPr>
            <w:r w:rsidRPr="00873006">
              <w:rPr>
                <w:b/>
                <w:color w:val="auto"/>
                <w:sz w:val="24"/>
              </w:rPr>
              <w:t>Year:</w:t>
            </w:r>
            <w:r w:rsidRPr="00873006">
              <w:rPr>
                <w:color w:val="auto"/>
                <w:sz w:val="24"/>
              </w:rPr>
              <w:t xml:space="preserve"> </w:t>
            </w:r>
            <w:r w:rsidRPr="00873006">
              <w:rPr>
                <w:color w:val="auto"/>
                <w:sz w:val="24"/>
                <w:vertAlign w:val="superscript"/>
              </w:rPr>
              <w:t>4</w:t>
            </w:r>
            <w:r w:rsidRPr="00873006">
              <w:rPr>
                <w:color w:val="auto"/>
                <w:sz w:val="24"/>
              </w:rPr>
              <w:t>(digit)*</w:t>
            </w:r>
          </w:p>
          <w:p w:rsidR="006C09D3" w:rsidRPr="00873006" w:rsidRDefault="006C09D3" w:rsidP="009B4BB4">
            <w:pPr>
              <w:pStyle w:val="JEFFLectureNotes"/>
              <w:rPr>
                <w:color w:val="auto"/>
                <w:sz w:val="24"/>
              </w:rPr>
            </w:pPr>
            <w:r w:rsidRPr="00873006">
              <w:rPr>
                <w:b/>
                <w:color w:val="auto"/>
                <w:sz w:val="24"/>
              </w:rPr>
              <w:t>Digit:</w:t>
            </w:r>
            <w:r w:rsidRPr="00873006">
              <w:rPr>
                <w:color w:val="auto"/>
                <w:sz w:val="24"/>
              </w:rPr>
              <w:t xml:space="preserve"> 0 | 1 | 2 | 3 | 4 | 5 | 6 | 7 | 8 | 9</w:t>
            </w:r>
          </w:p>
          <w:p w:rsidR="006C09D3" w:rsidRPr="00873006" w:rsidRDefault="006C09D3" w:rsidP="009B4BB4">
            <w:pPr>
              <w:pStyle w:val="JEFFLectureNotes"/>
              <w:rPr>
                <w:color w:val="auto"/>
                <w:sz w:val="24"/>
              </w:rPr>
            </w:pP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b/>
                <w:color w:val="auto"/>
                <w:sz w:val="24"/>
              </w:rPr>
            </w:pPr>
            <w:r w:rsidRPr="00873006">
              <w:rPr>
                <w:b/>
                <w:color w:val="auto"/>
                <w:sz w:val="24"/>
              </w:rPr>
              <w:t>Behavioral Specifications:</w:t>
            </w:r>
          </w:p>
          <w:p w:rsidR="006C09D3" w:rsidRPr="00873006" w:rsidRDefault="006C09D3" w:rsidP="009B4BB4">
            <w:pPr>
              <w:pStyle w:val="JEFFLectureNotes"/>
              <w:rPr>
                <w:b/>
                <w:color w:val="auto"/>
                <w:sz w:val="24"/>
              </w:rPr>
            </w:pPr>
          </w:p>
        </w:tc>
      </w:tr>
    </w:tbl>
    <w:p w:rsidR="006C09D3" w:rsidRPr="00873006" w:rsidRDefault="006C09D3" w:rsidP="006C09D3">
      <w:pPr>
        <w:pStyle w:val="JEFFLectureNotes"/>
        <w:rPr>
          <w:color w:val="auto"/>
        </w:rPr>
      </w:pPr>
      <w:r w:rsidRPr="00873006">
        <w:rPr>
          <w:color w:val="auto"/>
        </w:rPr>
        <w:t> </w:t>
      </w:r>
    </w:p>
    <w:p w:rsidR="006C09D3" w:rsidRPr="00873006" w:rsidRDefault="006C09D3" w:rsidP="006C09D3">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701"/>
        <w:gridCol w:w="3008"/>
        <w:gridCol w:w="984"/>
        <w:gridCol w:w="1364"/>
        <w:gridCol w:w="4671"/>
      </w:tblGrid>
      <w:tr w:rsidR="00873006" w:rsidRPr="00873006" w:rsidTr="009B4BB4">
        <w:trPr>
          <w:trHeight w:val="368"/>
        </w:trPr>
        <w:tc>
          <w:tcPr>
            <w:tcW w:w="10728" w:type="dxa"/>
            <w:gridSpan w:val="5"/>
            <w:shd w:val="clear" w:color="auto" w:fill="FFFFFF"/>
          </w:tcPr>
          <w:p w:rsidR="006C09D3" w:rsidRPr="00873006" w:rsidRDefault="006C09D3" w:rsidP="009B4BB4">
            <w:pPr>
              <w:pStyle w:val="JEFFLectureNotes"/>
              <w:rPr>
                <w:b/>
                <w:color w:val="auto"/>
                <w:sz w:val="24"/>
              </w:rPr>
            </w:pPr>
          </w:p>
        </w:tc>
      </w:tr>
      <w:tr w:rsidR="00873006" w:rsidRPr="00873006" w:rsidTr="009B4BB4">
        <w:trPr>
          <w:trHeight w:val="368"/>
        </w:trPr>
        <w:tc>
          <w:tcPr>
            <w:tcW w:w="4605" w:type="dxa"/>
            <w:gridSpan w:val="3"/>
            <w:shd w:val="clear" w:color="auto" w:fill="FFFFFF"/>
          </w:tcPr>
          <w:p w:rsidR="006C09D3" w:rsidRPr="00873006" w:rsidRDefault="006C09D3"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 and Website</w:t>
            </w:r>
          </w:p>
        </w:tc>
        <w:tc>
          <w:tcPr>
            <w:tcW w:w="6123"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605" w:type="dxa"/>
            <w:gridSpan w:val="3"/>
            <w:shd w:val="clear" w:color="auto" w:fill="FFFFFF"/>
          </w:tcPr>
          <w:p w:rsidR="006C09D3" w:rsidRPr="00873006" w:rsidRDefault="006C09D3"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Administrator</w:t>
            </w:r>
          </w:p>
        </w:tc>
        <w:tc>
          <w:tcPr>
            <w:tcW w:w="1400" w:type="dxa"/>
            <w:shd w:val="clear" w:color="auto" w:fill="FFFFFF"/>
          </w:tcPr>
          <w:p w:rsidR="006C09D3" w:rsidRPr="00873006" w:rsidRDefault="006C09D3" w:rsidP="009B4BB4">
            <w:pPr>
              <w:pStyle w:val="JEFFLectureNotes"/>
              <w:rPr>
                <w:b/>
                <w:i/>
                <w:iCs/>
                <w:color w:val="auto"/>
                <w:sz w:val="24"/>
              </w:rPr>
            </w:pPr>
            <w:r w:rsidRPr="00873006">
              <w:rPr>
                <w:b/>
                <w:color w:val="auto"/>
                <w:sz w:val="24"/>
              </w:rPr>
              <w:t xml:space="preserve">ID: </w:t>
            </w:r>
            <w:r w:rsidRPr="00873006">
              <w:rPr>
                <w:i/>
                <w:color w:val="auto"/>
                <w:sz w:val="24"/>
              </w:rPr>
              <w:t>23</w:t>
            </w:r>
          </w:p>
        </w:tc>
        <w:tc>
          <w:tcPr>
            <w:tcW w:w="4723" w:type="dxa"/>
            <w:shd w:val="clear" w:color="auto" w:fill="FFFFFF"/>
          </w:tcPr>
          <w:p w:rsidR="006C09D3" w:rsidRPr="00873006" w:rsidRDefault="006C09D3"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Medium</w:t>
            </w:r>
          </w:p>
        </w:tc>
      </w:tr>
      <w:tr w:rsidR="00873006" w:rsidRPr="00873006" w:rsidTr="009B4BB4">
        <w:tc>
          <w:tcPr>
            <w:tcW w:w="4605" w:type="dxa"/>
            <w:gridSpan w:val="3"/>
            <w:shd w:val="clear" w:color="auto" w:fill="FFFFFF"/>
          </w:tcPr>
          <w:p w:rsidR="006C09D3" w:rsidRPr="00873006" w:rsidRDefault="006C09D3"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Product Confirmation</w:t>
            </w:r>
          </w:p>
          <w:p w:rsidR="006C09D3" w:rsidRPr="00873006" w:rsidRDefault="006C09D3" w:rsidP="009B4BB4">
            <w:pPr>
              <w:pStyle w:val="JEFFLectureNotes"/>
              <w:rPr>
                <w:b/>
                <w:color w:val="auto"/>
                <w:sz w:val="24"/>
              </w:rPr>
            </w:pPr>
          </w:p>
        </w:tc>
        <w:tc>
          <w:tcPr>
            <w:tcW w:w="6123" w:type="dxa"/>
            <w:gridSpan w:val="2"/>
            <w:shd w:val="clear" w:color="auto" w:fill="FFFFFF"/>
          </w:tcPr>
          <w:p w:rsidR="006C09D3" w:rsidRPr="00873006" w:rsidRDefault="006C09D3"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r w:rsidRPr="00873006">
              <w:rPr>
                <w:i/>
                <w:color w:val="auto"/>
                <w:sz w:val="24"/>
              </w:rPr>
              <w:t>Administrator confirms product type.</w:t>
            </w:r>
          </w:p>
        </w:tc>
      </w:tr>
      <w:tr w:rsidR="00873006" w:rsidRPr="00873006" w:rsidTr="009B4BB4">
        <w:trPr>
          <w:trHeight w:val="287"/>
        </w:trPr>
        <w:tc>
          <w:tcPr>
            <w:tcW w:w="3168" w:type="dxa"/>
            <w:gridSpan w:val="2"/>
            <w:shd w:val="clear" w:color="auto" w:fill="FFFFFF"/>
          </w:tcPr>
          <w:p w:rsidR="006C09D3" w:rsidRPr="00873006" w:rsidRDefault="006C09D3"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Administrator, User/Customer</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Goal:</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To allow Administrators to view and confirm varying product types</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Administrator must be logged in.</w:t>
            </w:r>
          </w:p>
          <w:p w:rsidR="006C09D3" w:rsidRPr="00873006" w:rsidRDefault="006C09D3" w:rsidP="009B4BB4">
            <w:pPr>
              <w:pStyle w:val="JEFFLectureNotes"/>
              <w:rPr>
                <w:i/>
                <w:color w:val="auto"/>
                <w:sz w:val="24"/>
              </w:rPr>
            </w:pPr>
            <w:r w:rsidRPr="00873006">
              <w:rPr>
                <w:i/>
                <w:color w:val="auto"/>
                <w:sz w:val="24"/>
              </w:rPr>
              <w:t>At least one product type that needs to be confirmed</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New product types confirmed</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6C09D3" w:rsidRPr="00873006" w:rsidRDefault="006C09D3" w:rsidP="009B4BB4">
            <w:pPr>
              <w:pStyle w:val="JEFFLectureNotes"/>
              <w:rPr>
                <w:color w:val="auto"/>
                <w:sz w:val="24"/>
              </w:rPr>
            </w:pPr>
          </w:p>
        </w:tc>
      </w:tr>
      <w:tr w:rsidR="00873006" w:rsidRPr="00873006" w:rsidTr="009B4BB4">
        <w:tc>
          <w:tcPr>
            <w:tcW w:w="804" w:type="dxa"/>
            <w:vMerge w:val="restart"/>
            <w:shd w:val="clear" w:color="auto" w:fill="FFFFFF"/>
            <w:vAlign w:val="center"/>
          </w:tcPr>
          <w:p w:rsidR="006C09D3" w:rsidRPr="00873006" w:rsidRDefault="006C09D3" w:rsidP="009B4BB4">
            <w:pPr>
              <w:pStyle w:val="JEFFLectureNotes"/>
              <w:rPr>
                <w:color w:val="auto"/>
                <w:sz w:val="24"/>
              </w:rPr>
            </w:pPr>
          </w:p>
        </w:tc>
        <w:tc>
          <w:tcPr>
            <w:tcW w:w="2364" w:type="dxa"/>
            <w:shd w:val="clear" w:color="auto" w:fill="FFFFFF"/>
            <w:vAlign w:val="center"/>
          </w:tcPr>
          <w:p w:rsidR="006C09D3" w:rsidRPr="00873006" w:rsidRDefault="006C09D3" w:rsidP="009B4BB4">
            <w:pPr>
              <w:pStyle w:val="JEFFLectureNotes"/>
              <w:rPr>
                <w:b/>
                <w:color w:val="auto"/>
                <w:sz w:val="24"/>
              </w:rPr>
            </w:pPr>
            <w:r w:rsidRPr="00873006">
              <w:rPr>
                <w:b/>
                <w:color w:val="auto"/>
                <w:sz w:val="24"/>
              </w:rPr>
              <w:t>Include:</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6C09D3" w:rsidRPr="00873006" w:rsidRDefault="006C09D3" w:rsidP="009B4BB4">
            <w:pPr>
              <w:pStyle w:val="JEFFLectureNotes"/>
              <w:rPr>
                <w:color w:val="auto"/>
                <w:sz w:val="24"/>
              </w:rPr>
            </w:pPr>
          </w:p>
        </w:tc>
        <w:tc>
          <w:tcPr>
            <w:tcW w:w="2364" w:type="dxa"/>
            <w:shd w:val="clear" w:color="auto" w:fill="FFFFFF"/>
            <w:vAlign w:val="center"/>
          </w:tcPr>
          <w:p w:rsidR="006C09D3" w:rsidRPr="00873006" w:rsidRDefault="006C09D3" w:rsidP="009B4BB4">
            <w:pPr>
              <w:pStyle w:val="JEFFLectureNotes"/>
              <w:rPr>
                <w:b/>
                <w:color w:val="auto"/>
                <w:sz w:val="24"/>
              </w:rPr>
            </w:pPr>
            <w:r w:rsidRPr="00873006">
              <w:rPr>
                <w:b/>
                <w:color w:val="auto"/>
                <w:sz w:val="24"/>
              </w:rPr>
              <w:t>Extend:</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6C09D3" w:rsidRPr="00873006" w:rsidRDefault="006C09D3" w:rsidP="009B4BB4">
            <w:pPr>
              <w:pStyle w:val="JEFFLectureNotes"/>
              <w:rPr>
                <w:color w:val="auto"/>
                <w:sz w:val="24"/>
              </w:rPr>
            </w:pPr>
          </w:p>
        </w:tc>
        <w:tc>
          <w:tcPr>
            <w:tcW w:w="2364" w:type="dxa"/>
            <w:shd w:val="clear" w:color="auto" w:fill="FFFFFF"/>
            <w:vAlign w:val="center"/>
          </w:tcPr>
          <w:p w:rsidR="006C09D3" w:rsidRPr="00873006" w:rsidRDefault="006C09D3"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None</w:t>
            </w:r>
          </w:p>
        </w:tc>
      </w:tr>
      <w:tr w:rsidR="00873006" w:rsidRPr="00873006" w:rsidTr="009B4BB4">
        <w:tc>
          <w:tcPr>
            <w:tcW w:w="3168" w:type="dxa"/>
            <w:gridSpan w:val="2"/>
            <w:vMerge w:val="restart"/>
            <w:shd w:val="clear" w:color="auto" w:fill="FFFFFF"/>
          </w:tcPr>
          <w:p w:rsidR="006C09D3" w:rsidRPr="00873006" w:rsidRDefault="006C09D3" w:rsidP="009B4BB4">
            <w:pPr>
              <w:pStyle w:val="JEFFLectureNotes"/>
              <w:rPr>
                <w:b/>
                <w:color w:val="auto"/>
                <w:sz w:val="24"/>
              </w:rPr>
            </w:pPr>
            <w:r w:rsidRPr="00873006">
              <w:rPr>
                <w:b/>
                <w:color w:val="auto"/>
                <w:sz w:val="24"/>
              </w:rPr>
              <w:t>Trigger:</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 xml:space="preserve">External </w:t>
            </w:r>
          </w:p>
        </w:tc>
      </w:tr>
      <w:tr w:rsidR="00873006" w:rsidRPr="00873006" w:rsidTr="009B4BB4">
        <w:tc>
          <w:tcPr>
            <w:tcW w:w="3168" w:type="dxa"/>
            <w:gridSpan w:val="2"/>
            <w:vMerge/>
            <w:shd w:val="clear" w:color="auto" w:fill="FFFFFF"/>
          </w:tcPr>
          <w:p w:rsidR="006C09D3" w:rsidRPr="00873006" w:rsidRDefault="006C09D3" w:rsidP="009B4BB4">
            <w:pPr>
              <w:pStyle w:val="JEFFLectureNotes"/>
              <w:rPr>
                <w:b/>
                <w:color w:val="auto"/>
                <w:sz w:val="24"/>
              </w:rPr>
            </w:pP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Administrator clicks “Confirm Product Type”</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6C09D3" w:rsidRPr="00873006" w:rsidRDefault="006C09D3" w:rsidP="009B4BB4">
            <w:pPr>
              <w:pStyle w:val="JEFFLectureNotes"/>
              <w:rPr>
                <w:i/>
                <w:color w:val="auto"/>
                <w:sz w:val="24"/>
              </w:rPr>
            </w:pPr>
            <w:r w:rsidRPr="00873006">
              <w:rPr>
                <w:i/>
                <w:color w:val="auto"/>
                <w:sz w:val="24"/>
              </w:rPr>
              <w:t>List the normal flow of the use case.</w:t>
            </w:r>
          </w:p>
        </w:tc>
      </w:tr>
      <w:tr w:rsidR="00873006" w:rsidRPr="00873006" w:rsidTr="009B4BB4">
        <w:tc>
          <w:tcPr>
            <w:tcW w:w="3168" w:type="dxa"/>
            <w:gridSpan w:val="2"/>
            <w:shd w:val="clear" w:color="auto" w:fill="FFFFFF"/>
          </w:tcPr>
          <w:p w:rsidR="006C09D3" w:rsidRPr="00873006" w:rsidRDefault="006C09D3" w:rsidP="009B4BB4">
            <w:pPr>
              <w:pStyle w:val="JEFFLectureNotes"/>
              <w:rPr>
                <w:b/>
                <w:color w:val="auto"/>
                <w:sz w:val="24"/>
              </w:rPr>
            </w:pPr>
            <w:r w:rsidRPr="00873006">
              <w:rPr>
                <w:b/>
                <w:color w:val="auto"/>
                <w:sz w:val="24"/>
              </w:rPr>
              <w:lastRenderedPageBreak/>
              <w:t>Sub-flows:</w:t>
            </w:r>
          </w:p>
        </w:tc>
        <w:tc>
          <w:tcPr>
            <w:tcW w:w="7560" w:type="dxa"/>
            <w:gridSpan w:val="3"/>
            <w:shd w:val="clear" w:color="auto" w:fill="FFFFFF"/>
          </w:tcPr>
          <w:p w:rsidR="006C09D3" w:rsidRPr="00873006" w:rsidRDefault="006C09D3" w:rsidP="006C09D3">
            <w:pPr>
              <w:pStyle w:val="JEFFLectureNotes"/>
              <w:numPr>
                <w:ilvl w:val="0"/>
                <w:numId w:val="29"/>
              </w:numPr>
              <w:rPr>
                <w:color w:val="auto"/>
                <w:sz w:val="24"/>
              </w:rPr>
            </w:pPr>
            <w:r w:rsidRPr="00873006">
              <w:rPr>
                <w:color w:val="auto"/>
                <w:sz w:val="24"/>
              </w:rPr>
              <w:t>Administrator views new product types</w:t>
            </w:r>
          </w:p>
          <w:p w:rsidR="006C09D3" w:rsidRPr="00873006" w:rsidRDefault="006C09D3" w:rsidP="006C09D3">
            <w:pPr>
              <w:pStyle w:val="JEFFLectureNotes"/>
              <w:numPr>
                <w:ilvl w:val="0"/>
                <w:numId w:val="29"/>
              </w:numPr>
              <w:rPr>
                <w:color w:val="auto"/>
                <w:sz w:val="24"/>
              </w:rPr>
            </w:pPr>
            <w:r w:rsidRPr="00873006">
              <w:rPr>
                <w:color w:val="auto"/>
                <w:sz w:val="24"/>
              </w:rPr>
              <w:t>Administrator selects specified product types</w:t>
            </w:r>
          </w:p>
          <w:p w:rsidR="006C09D3" w:rsidRPr="00873006" w:rsidRDefault="006C09D3" w:rsidP="006C09D3">
            <w:pPr>
              <w:pStyle w:val="JEFFLectureNotes"/>
              <w:numPr>
                <w:ilvl w:val="0"/>
                <w:numId w:val="29"/>
              </w:numPr>
              <w:rPr>
                <w:color w:val="auto"/>
                <w:sz w:val="24"/>
              </w:rPr>
            </w:pPr>
            <w:r w:rsidRPr="00873006">
              <w:rPr>
                <w:color w:val="auto"/>
                <w:sz w:val="24"/>
              </w:rPr>
              <w:t>Administrator clicks “Confirm”</w:t>
            </w: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b/>
                <w:color w:val="auto"/>
                <w:sz w:val="24"/>
              </w:rPr>
            </w:pPr>
            <w:r w:rsidRPr="00873006">
              <w:rPr>
                <w:b/>
                <w:color w:val="auto"/>
                <w:sz w:val="24"/>
              </w:rPr>
              <w:t>Alternative/Exception flows:</w:t>
            </w:r>
            <w:r w:rsidRPr="00873006">
              <w:rPr>
                <w:b/>
                <w:color w:val="auto"/>
                <w:sz w:val="24"/>
              </w:rPr>
              <w:br/>
            </w:r>
            <w:r w:rsidRPr="00873006">
              <w:rPr>
                <w:i/>
                <w:color w:val="auto"/>
                <w:sz w:val="24"/>
              </w:rPr>
              <w:t>Error Message</w:t>
            </w: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b/>
                <w:color w:val="auto"/>
                <w:sz w:val="24"/>
              </w:rPr>
            </w:pPr>
            <w:r w:rsidRPr="00873006">
              <w:rPr>
                <w:b/>
                <w:color w:val="auto"/>
                <w:sz w:val="24"/>
              </w:rPr>
              <w:t>UI Design:</w:t>
            </w: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b/>
                <w:color w:val="auto"/>
                <w:sz w:val="24"/>
              </w:rPr>
            </w:pPr>
            <w:r w:rsidRPr="00873006">
              <w:rPr>
                <w:b/>
                <w:color w:val="auto"/>
                <w:sz w:val="24"/>
              </w:rPr>
              <w:t xml:space="preserve">Input Specifications: </w:t>
            </w:r>
          </w:p>
          <w:p w:rsidR="006C09D3" w:rsidRPr="00873006" w:rsidRDefault="006C09D3" w:rsidP="009B4BB4">
            <w:pPr>
              <w:pStyle w:val="JEFFLectureNotes"/>
              <w:rPr>
                <w:color w:val="auto"/>
                <w:sz w:val="24"/>
                <w:vertAlign w:val="superscript"/>
              </w:rPr>
            </w:pPr>
            <w:r w:rsidRPr="00873006">
              <w:rPr>
                <w:b/>
                <w:color w:val="auto"/>
                <w:sz w:val="24"/>
              </w:rPr>
              <w:t xml:space="preserve">Product Type: </w:t>
            </w:r>
            <w:r w:rsidRPr="00873006">
              <w:rPr>
                <w:color w:val="auto"/>
                <w:sz w:val="24"/>
                <w:vertAlign w:val="superscript"/>
              </w:rPr>
              <w:t>1</w:t>
            </w:r>
            <w:r w:rsidRPr="00873006">
              <w:rPr>
                <w:color w:val="auto"/>
                <w:sz w:val="24"/>
              </w:rPr>
              <w:t>(Alpha-Numeric Characters)</w:t>
            </w:r>
            <w:r w:rsidRPr="00873006">
              <w:rPr>
                <w:color w:val="auto"/>
                <w:sz w:val="24"/>
                <w:vertAlign w:val="superscript"/>
              </w:rPr>
              <w:t>50</w:t>
            </w:r>
          </w:p>
          <w:p w:rsidR="006C09D3" w:rsidRPr="00873006" w:rsidRDefault="006C09D3" w:rsidP="009B4BB4">
            <w:pPr>
              <w:pStyle w:val="JEFFLectureNotes"/>
              <w:rPr>
                <w:color w:val="auto"/>
                <w:sz w:val="24"/>
                <w:vertAlign w:val="superscript"/>
              </w:rPr>
            </w:pPr>
            <w:r w:rsidRPr="00873006">
              <w:rPr>
                <w:b/>
                <w:color w:val="auto"/>
                <w:sz w:val="24"/>
              </w:rPr>
              <w:t xml:space="preserve">Grower Name: </w:t>
            </w:r>
            <w:r w:rsidRPr="00873006">
              <w:rPr>
                <w:color w:val="auto"/>
                <w:sz w:val="24"/>
                <w:vertAlign w:val="superscript"/>
              </w:rPr>
              <w:t>1</w:t>
            </w:r>
            <w:r w:rsidRPr="00873006">
              <w:rPr>
                <w:color w:val="auto"/>
                <w:sz w:val="24"/>
              </w:rPr>
              <w:t>(Alpha-Numeric Characters)</w:t>
            </w:r>
            <w:r w:rsidRPr="00873006">
              <w:rPr>
                <w:color w:val="auto"/>
                <w:sz w:val="24"/>
                <w:vertAlign w:val="superscript"/>
              </w:rPr>
              <w:t>25</w:t>
            </w:r>
          </w:p>
          <w:p w:rsidR="006C09D3" w:rsidRPr="00873006" w:rsidRDefault="006C09D3" w:rsidP="009B4BB4">
            <w:pPr>
              <w:pStyle w:val="JEFFLectureNotes"/>
              <w:rPr>
                <w:color w:val="auto"/>
                <w:sz w:val="24"/>
                <w:vertAlign w:val="superscript"/>
              </w:rPr>
            </w:pPr>
          </w:p>
          <w:p w:rsidR="006C09D3" w:rsidRPr="00873006" w:rsidRDefault="006C09D3" w:rsidP="009B4BB4">
            <w:pPr>
              <w:pStyle w:val="JEFFLectureNotes"/>
              <w:rPr>
                <w:color w:val="auto"/>
                <w:sz w:val="24"/>
                <w:vertAlign w:val="superscript"/>
              </w:rPr>
            </w:pPr>
          </w:p>
          <w:p w:rsidR="006C09D3" w:rsidRPr="00873006" w:rsidRDefault="006C09D3" w:rsidP="009B4BB4">
            <w:pPr>
              <w:pStyle w:val="JEFFLectureNotes"/>
              <w:rPr>
                <w:color w:val="auto"/>
                <w:sz w:val="24"/>
                <w:vertAlign w:val="superscript"/>
              </w:rPr>
            </w:pPr>
          </w:p>
          <w:p w:rsidR="006C09D3" w:rsidRPr="00873006" w:rsidRDefault="006C09D3" w:rsidP="009B4BB4">
            <w:pPr>
              <w:pStyle w:val="JEFFLectureNotes"/>
              <w:rPr>
                <w:color w:val="auto"/>
                <w:sz w:val="24"/>
                <w:vertAlign w:val="superscript"/>
              </w:rPr>
            </w:pPr>
          </w:p>
          <w:p w:rsidR="006C09D3" w:rsidRPr="00873006" w:rsidRDefault="006C09D3" w:rsidP="009B4BB4">
            <w:pPr>
              <w:pStyle w:val="JEFFLectureNotes"/>
              <w:rPr>
                <w:color w:val="auto"/>
                <w:sz w:val="24"/>
                <w:vertAlign w:val="superscript"/>
              </w:rPr>
            </w:pPr>
          </w:p>
          <w:p w:rsidR="006C09D3" w:rsidRPr="00873006" w:rsidRDefault="006C09D3" w:rsidP="009B4BB4">
            <w:pPr>
              <w:pStyle w:val="JEFFLectureNotes"/>
              <w:rPr>
                <w:color w:val="auto"/>
                <w:sz w:val="24"/>
                <w:vertAlign w:val="superscript"/>
              </w:rPr>
            </w:pPr>
          </w:p>
          <w:p w:rsidR="006C09D3" w:rsidRPr="00873006" w:rsidRDefault="006C09D3" w:rsidP="009B4BB4">
            <w:pPr>
              <w:pStyle w:val="JEFFLectureNotes"/>
              <w:rPr>
                <w:color w:val="auto"/>
                <w:sz w:val="24"/>
                <w:vertAlign w:val="superscript"/>
              </w:rPr>
            </w:pPr>
          </w:p>
          <w:p w:rsidR="006C09D3" w:rsidRPr="00873006" w:rsidRDefault="006C09D3" w:rsidP="009B4BB4">
            <w:pPr>
              <w:pStyle w:val="JEFFLectureNotes"/>
              <w:rPr>
                <w:color w:val="auto"/>
                <w:sz w:val="24"/>
              </w:rPr>
            </w:pP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b/>
                <w:color w:val="auto"/>
                <w:sz w:val="24"/>
              </w:rPr>
            </w:pPr>
            <w:r w:rsidRPr="00873006">
              <w:rPr>
                <w:b/>
                <w:color w:val="auto"/>
                <w:sz w:val="24"/>
              </w:rPr>
              <w:t>Functional Specifications:</w:t>
            </w:r>
          </w:p>
          <w:p w:rsidR="006C09D3" w:rsidRPr="00873006" w:rsidRDefault="006C09D3" w:rsidP="009B4BB4">
            <w:pPr>
              <w:pStyle w:val="JEFFLectureNotes"/>
              <w:rPr>
                <w:color w:val="auto"/>
                <w:sz w:val="24"/>
              </w:rPr>
            </w:pPr>
            <w:r w:rsidRPr="00873006">
              <w:rPr>
                <w:noProof/>
                <w:color w:val="auto"/>
                <w:sz w:val="24"/>
              </w:rPr>
              <w:lastRenderedPageBreak/>
              <w:drawing>
                <wp:inline distT="0" distB="0" distL="0" distR="0" wp14:anchorId="5B9ED1ED" wp14:editId="76E86888">
                  <wp:extent cx="6774139" cy="5914683"/>
                  <wp:effectExtent l="0" t="0" r="8255" b="0"/>
                  <wp:docPr id="24" name="Picture 24" descr="C:\Users\Jacob\Desktop\Activity Diagram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Activity Diagram 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74479" cy="5914980"/>
                          </a:xfrm>
                          <a:prstGeom prst="rect">
                            <a:avLst/>
                          </a:prstGeom>
                          <a:noFill/>
                          <a:ln>
                            <a:noFill/>
                          </a:ln>
                        </pic:spPr>
                      </pic:pic>
                    </a:graphicData>
                  </a:graphic>
                </wp:inline>
              </w:drawing>
            </w: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b/>
                <w:color w:val="auto"/>
                <w:sz w:val="24"/>
              </w:rPr>
            </w:pPr>
            <w:r w:rsidRPr="00873006">
              <w:rPr>
                <w:b/>
                <w:color w:val="auto"/>
                <w:sz w:val="24"/>
              </w:rPr>
              <w:lastRenderedPageBreak/>
              <w:t>Out-Put Specifications:</w:t>
            </w:r>
          </w:p>
          <w:p w:rsidR="006C09D3" w:rsidRPr="00873006" w:rsidRDefault="006C09D3" w:rsidP="009B4BB4">
            <w:pPr>
              <w:pStyle w:val="JEFFLectureNotes"/>
              <w:rPr>
                <w:color w:val="auto"/>
                <w:sz w:val="24"/>
                <w:vertAlign w:val="superscript"/>
              </w:rPr>
            </w:pPr>
            <w:r w:rsidRPr="00873006">
              <w:rPr>
                <w:b/>
                <w:color w:val="auto"/>
                <w:sz w:val="24"/>
              </w:rPr>
              <w:t xml:space="preserve">Saved Successfully Message = </w:t>
            </w:r>
            <w:r w:rsidRPr="00873006">
              <w:rPr>
                <w:color w:val="auto"/>
                <w:sz w:val="24"/>
              </w:rPr>
              <w:t>“Information Successfully Saved”</w:t>
            </w:r>
          </w:p>
          <w:p w:rsidR="006C09D3" w:rsidRPr="00873006" w:rsidRDefault="006C09D3" w:rsidP="009B4BB4">
            <w:pPr>
              <w:pStyle w:val="JEFFLectureNotes"/>
              <w:rPr>
                <w:color w:val="auto"/>
                <w:sz w:val="24"/>
              </w:rPr>
            </w:pPr>
            <w:r w:rsidRPr="00873006">
              <w:rPr>
                <w:b/>
                <w:color w:val="auto"/>
                <w:sz w:val="24"/>
              </w:rPr>
              <w:t xml:space="preserve">Error Message = </w:t>
            </w:r>
            <w:r w:rsidRPr="00873006">
              <w:rPr>
                <w:color w:val="auto"/>
                <w:sz w:val="24"/>
              </w:rPr>
              <w:t>“Error: Information not Saved”</w:t>
            </w: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b/>
                <w:color w:val="auto"/>
                <w:sz w:val="24"/>
              </w:rPr>
            </w:pPr>
            <w:r w:rsidRPr="00873006">
              <w:rPr>
                <w:b/>
                <w:color w:val="auto"/>
                <w:sz w:val="24"/>
              </w:rPr>
              <w:t>Behavioral Specifications:</w:t>
            </w:r>
          </w:p>
          <w:p w:rsidR="006C09D3" w:rsidRPr="00873006" w:rsidRDefault="006C09D3" w:rsidP="009B4BB4">
            <w:pPr>
              <w:pStyle w:val="JEFFLectureNotes"/>
              <w:rPr>
                <w:b/>
                <w:color w:val="auto"/>
                <w:sz w:val="24"/>
              </w:rPr>
            </w:pPr>
          </w:p>
        </w:tc>
      </w:tr>
      <w:tr w:rsidR="00873006" w:rsidRPr="00873006" w:rsidTr="009B4BB4">
        <w:trPr>
          <w:trHeight w:val="620"/>
        </w:trPr>
        <w:tc>
          <w:tcPr>
            <w:tcW w:w="10728" w:type="dxa"/>
            <w:gridSpan w:val="5"/>
            <w:shd w:val="clear" w:color="auto" w:fill="FFFFFF"/>
          </w:tcPr>
          <w:p w:rsidR="006C09D3" w:rsidRPr="00873006" w:rsidRDefault="006C09D3" w:rsidP="009B4BB4">
            <w:pPr>
              <w:pStyle w:val="JEFFLectureNotes"/>
              <w:rPr>
                <w:color w:val="auto"/>
                <w:sz w:val="24"/>
              </w:rPr>
            </w:pPr>
            <w:r w:rsidRPr="00873006">
              <w:rPr>
                <w:b/>
                <w:color w:val="auto"/>
                <w:sz w:val="24"/>
              </w:rPr>
              <w:t xml:space="preserve">Data Storage Requirements: </w:t>
            </w:r>
            <w:r w:rsidRPr="00873006">
              <w:rPr>
                <w:color w:val="auto"/>
                <w:sz w:val="24"/>
              </w:rPr>
              <w:t>Database</w:t>
            </w:r>
          </w:p>
        </w:tc>
      </w:tr>
    </w:tbl>
    <w:p w:rsidR="006C09D3" w:rsidRPr="00873006" w:rsidRDefault="006C09D3" w:rsidP="006C09D3">
      <w:pPr>
        <w:pStyle w:val="JEFFLectureNotes"/>
        <w:rPr>
          <w:color w:val="auto"/>
        </w:rPr>
      </w:pPr>
      <w:r w:rsidRPr="00873006">
        <w:rPr>
          <w:color w:val="auto"/>
        </w:rPr>
        <w:t> </w:t>
      </w:r>
    </w:p>
    <w:p w:rsidR="00244FC0" w:rsidRPr="00873006" w:rsidRDefault="00244FC0" w:rsidP="00244FC0">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244FC0" w:rsidRPr="00873006" w:rsidRDefault="00244FC0" w:rsidP="009B4BB4">
            <w:pPr>
              <w:pStyle w:val="JEFFLectureNotes"/>
              <w:rPr>
                <w:b/>
                <w:color w:val="auto"/>
                <w:sz w:val="24"/>
              </w:rPr>
            </w:pPr>
            <w:r w:rsidRPr="00873006">
              <w:rPr>
                <w:i/>
                <w:color w:val="auto"/>
                <w:sz w:val="24"/>
              </w:rPr>
              <w:t>Insert the use-case diagram here</w:t>
            </w:r>
          </w:p>
        </w:tc>
      </w:tr>
      <w:tr w:rsidR="00873006" w:rsidRPr="00873006" w:rsidTr="009B4BB4">
        <w:trPr>
          <w:trHeight w:val="368"/>
        </w:trPr>
        <w:tc>
          <w:tcPr>
            <w:tcW w:w="4605" w:type="dxa"/>
            <w:gridSpan w:val="3"/>
            <w:shd w:val="clear" w:color="auto" w:fill="FFFFFF"/>
          </w:tcPr>
          <w:p w:rsidR="00244FC0" w:rsidRPr="00873006" w:rsidRDefault="00244FC0"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 and Website</w:t>
            </w:r>
          </w:p>
        </w:tc>
        <w:tc>
          <w:tcPr>
            <w:tcW w:w="6123" w:type="dxa"/>
            <w:gridSpan w:val="2"/>
            <w:shd w:val="clear" w:color="auto" w:fill="FFFFFF"/>
          </w:tcPr>
          <w:p w:rsidR="00244FC0" w:rsidRPr="00873006" w:rsidRDefault="00244FC0"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605" w:type="dxa"/>
            <w:gridSpan w:val="3"/>
            <w:shd w:val="clear" w:color="auto" w:fill="FFFFFF"/>
          </w:tcPr>
          <w:p w:rsidR="00244FC0" w:rsidRPr="00873006" w:rsidRDefault="00244FC0"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Administrator</w:t>
            </w:r>
          </w:p>
        </w:tc>
        <w:tc>
          <w:tcPr>
            <w:tcW w:w="1400" w:type="dxa"/>
            <w:shd w:val="clear" w:color="auto" w:fill="FFFFFF"/>
          </w:tcPr>
          <w:p w:rsidR="00244FC0" w:rsidRPr="00873006" w:rsidRDefault="00244FC0" w:rsidP="009B4BB4">
            <w:pPr>
              <w:pStyle w:val="JEFFLectureNotes"/>
              <w:rPr>
                <w:b/>
                <w:i/>
                <w:iCs/>
                <w:color w:val="auto"/>
                <w:sz w:val="24"/>
              </w:rPr>
            </w:pPr>
            <w:r w:rsidRPr="00873006">
              <w:rPr>
                <w:b/>
                <w:color w:val="auto"/>
                <w:sz w:val="24"/>
              </w:rPr>
              <w:t xml:space="preserve">ID: </w:t>
            </w:r>
            <w:r w:rsidRPr="00873006">
              <w:rPr>
                <w:i/>
                <w:color w:val="auto"/>
                <w:sz w:val="24"/>
              </w:rPr>
              <w:t>22</w:t>
            </w:r>
          </w:p>
        </w:tc>
        <w:tc>
          <w:tcPr>
            <w:tcW w:w="4723" w:type="dxa"/>
            <w:shd w:val="clear" w:color="auto" w:fill="FFFFFF"/>
          </w:tcPr>
          <w:p w:rsidR="00244FC0" w:rsidRPr="00873006" w:rsidRDefault="00244FC0"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 xml:space="preserve">Medium </w:t>
            </w:r>
          </w:p>
        </w:tc>
      </w:tr>
      <w:tr w:rsidR="00873006" w:rsidRPr="00873006" w:rsidTr="009B4BB4">
        <w:tc>
          <w:tcPr>
            <w:tcW w:w="4605" w:type="dxa"/>
            <w:gridSpan w:val="3"/>
            <w:shd w:val="clear" w:color="auto" w:fill="FFFFFF"/>
          </w:tcPr>
          <w:p w:rsidR="00244FC0" w:rsidRPr="00873006" w:rsidRDefault="00244FC0"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lastRenderedPageBreak/>
              <w:t>Updating Blog</w:t>
            </w:r>
          </w:p>
          <w:p w:rsidR="00244FC0" w:rsidRPr="00873006" w:rsidRDefault="00244FC0" w:rsidP="009B4BB4">
            <w:pPr>
              <w:pStyle w:val="JEFFLectureNotes"/>
              <w:rPr>
                <w:b/>
                <w:color w:val="auto"/>
                <w:sz w:val="24"/>
              </w:rPr>
            </w:pPr>
          </w:p>
        </w:tc>
        <w:tc>
          <w:tcPr>
            <w:tcW w:w="6123" w:type="dxa"/>
            <w:gridSpan w:val="2"/>
            <w:shd w:val="clear" w:color="auto" w:fill="FFFFFF"/>
          </w:tcPr>
          <w:p w:rsidR="00244FC0" w:rsidRPr="00873006" w:rsidRDefault="00244FC0" w:rsidP="009B4BB4">
            <w:pPr>
              <w:pStyle w:val="JEFFLectureNotes"/>
              <w:rPr>
                <w:color w:val="auto"/>
                <w:sz w:val="24"/>
              </w:rPr>
            </w:pPr>
            <w:r w:rsidRPr="00873006">
              <w:rPr>
                <w:b/>
                <w:color w:val="auto"/>
                <w:sz w:val="24"/>
              </w:rPr>
              <w:lastRenderedPageBreak/>
              <w:t>Use Case Type:</w:t>
            </w:r>
            <w:r w:rsidRPr="00873006">
              <w:rPr>
                <w:color w:val="auto"/>
                <w:sz w:val="24"/>
              </w:rPr>
              <w:t xml:space="preserve"> </w:t>
            </w:r>
            <w:r w:rsidRPr="00873006">
              <w:rPr>
                <w:color w:val="auto"/>
                <w:sz w:val="24"/>
              </w:rPr>
              <w:br/>
            </w:r>
            <w:r w:rsidRPr="00873006">
              <w:rPr>
                <w:color w:val="auto"/>
                <w:sz w:val="24"/>
              </w:rPr>
              <w:lastRenderedPageBreak/>
              <w:t>Overview/Detail</w:t>
            </w:r>
            <w:r w:rsidRPr="00873006">
              <w:rPr>
                <w:color w:val="auto"/>
                <w:sz w:val="24"/>
              </w:rPr>
              <w:br/>
            </w:r>
            <w:r w:rsidRPr="00873006">
              <w:rPr>
                <w:i/>
                <w:color w:val="auto"/>
                <w:sz w:val="24"/>
              </w:rPr>
              <w:t>Administrator updates Blog</w:t>
            </w:r>
          </w:p>
        </w:tc>
      </w:tr>
      <w:tr w:rsidR="00873006" w:rsidRPr="00873006" w:rsidTr="009B4BB4">
        <w:trPr>
          <w:trHeight w:val="287"/>
        </w:trPr>
        <w:tc>
          <w:tcPr>
            <w:tcW w:w="3168" w:type="dxa"/>
            <w:gridSpan w:val="2"/>
            <w:shd w:val="clear" w:color="auto" w:fill="FFFFFF"/>
          </w:tcPr>
          <w:p w:rsidR="00244FC0" w:rsidRPr="00873006" w:rsidRDefault="00244FC0" w:rsidP="009B4BB4">
            <w:pPr>
              <w:pStyle w:val="JEFFLectureNotes"/>
              <w:rPr>
                <w:color w:val="auto"/>
                <w:sz w:val="24"/>
              </w:rPr>
            </w:pPr>
            <w:r w:rsidRPr="00873006">
              <w:rPr>
                <w:b/>
                <w:color w:val="auto"/>
                <w:sz w:val="24"/>
              </w:rPr>
              <w:lastRenderedPageBreak/>
              <w:t>Stakeholders:</w:t>
            </w:r>
          </w:p>
        </w:tc>
        <w:tc>
          <w:tcPr>
            <w:tcW w:w="7560" w:type="dxa"/>
            <w:gridSpan w:val="3"/>
            <w:shd w:val="clear" w:color="auto" w:fill="FFFFFF"/>
          </w:tcPr>
          <w:p w:rsidR="00244FC0" w:rsidRPr="00873006" w:rsidRDefault="00244FC0" w:rsidP="009B4BB4">
            <w:pPr>
              <w:pStyle w:val="JEFFLectureNotes"/>
              <w:tabs>
                <w:tab w:val="left" w:pos="3090"/>
              </w:tabs>
              <w:rPr>
                <w:i/>
                <w:color w:val="auto"/>
                <w:sz w:val="24"/>
              </w:rPr>
            </w:pPr>
            <w:r w:rsidRPr="00873006">
              <w:rPr>
                <w:i/>
                <w:color w:val="auto"/>
                <w:sz w:val="24"/>
              </w:rPr>
              <w:t>Administrator, Customer/User</w:t>
            </w:r>
          </w:p>
        </w:tc>
      </w:tr>
      <w:tr w:rsidR="00873006" w:rsidRPr="00873006" w:rsidTr="009B4BB4">
        <w:tc>
          <w:tcPr>
            <w:tcW w:w="3168" w:type="dxa"/>
            <w:gridSpan w:val="2"/>
            <w:shd w:val="clear" w:color="auto" w:fill="FFFFFF"/>
          </w:tcPr>
          <w:p w:rsidR="00244FC0" w:rsidRPr="00873006" w:rsidRDefault="00244FC0" w:rsidP="009B4BB4">
            <w:pPr>
              <w:pStyle w:val="JEFFLectureNotes"/>
              <w:rPr>
                <w:b/>
                <w:color w:val="auto"/>
                <w:sz w:val="24"/>
              </w:rPr>
            </w:pPr>
            <w:r w:rsidRPr="00873006">
              <w:rPr>
                <w:b/>
                <w:color w:val="auto"/>
                <w:sz w:val="24"/>
              </w:rPr>
              <w:t>Goal:</w:t>
            </w:r>
          </w:p>
        </w:tc>
        <w:tc>
          <w:tcPr>
            <w:tcW w:w="7560" w:type="dxa"/>
            <w:gridSpan w:val="3"/>
            <w:shd w:val="clear" w:color="auto" w:fill="FFFFFF"/>
          </w:tcPr>
          <w:p w:rsidR="00244FC0" w:rsidRPr="00873006" w:rsidRDefault="00244FC0" w:rsidP="009B4BB4">
            <w:pPr>
              <w:pStyle w:val="JEFFLectureNotes"/>
              <w:rPr>
                <w:i/>
                <w:color w:val="auto"/>
                <w:sz w:val="24"/>
              </w:rPr>
            </w:pPr>
            <w:r w:rsidRPr="00873006">
              <w:rPr>
                <w:i/>
                <w:color w:val="auto"/>
                <w:sz w:val="24"/>
              </w:rPr>
              <w:t>To Update the Blog</w:t>
            </w:r>
          </w:p>
        </w:tc>
      </w:tr>
      <w:tr w:rsidR="00873006" w:rsidRPr="00873006" w:rsidTr="009B4BB4">
        <w:tc>
          <w:tcPr>
            <w:tcW w:w="3168" w:type="dxa"/>
            <w:gridSpan w:val="2"/>
            <w:shd w:val="clear" w:color="auto" w:fill="FFFFFF"/>
          </w:tcPr>
          <w:p w:rsidR="00244FC0" w:rsidRPr="00873006" w:rsidRDefault="00244FC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244FC0" w:rsidRPr="00873006" w:rsidRDefault="00244FC0"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244FC0" w:rsidRPr="00873006" w:rsidRDefault="00244FC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244FC0" w:rsidRPr="00873006" w:rsidRDefault="00244FC0" w:rsidP="009B4BB4">
            <w:pPr>
              <w:pStyle w:val="JEFFLectureNotes"/>
              <w:rPr>
                <w:i/>
                <w:color w:val="auto"/>
                <w:sz w:val="24"/>
              </w:rPr>
            </w:pPr>
            <w:r w:rsidRPr="00873006">
              <w:rPr>
                <w:i/>
                <w:color w:val="auto"/>
                <w:sz w:val="24"/>
              </w:rPr>
              <w:t>Administrator must be logged in</w:t>
            </w:r>
          </w:p>
        </w:tc>
      </w:tr>
      <w:tr w:rsidR="00873006" w:rsidRPr="00873006" w:rsidTr="009B4BB4">
        <w:tc>
          <w:tcPr>
            <w:tcW w:w="3168" w:type="dxa"/>
            <w:gridSpan w:val="2"/>
            <w:shd w:val="clear" w:color="auto" w:fill="FFFFFF"/>
          </w:tcPr>
          <w:p w:rsidR="00244FC0" w:rsidRPr="00873006" w:rsidRDefault="00244FC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244FC0" w:rsidRPr="00873006" w:rsidRDefault="00244FC0" w:rsidP="009B4BB4">
            <w:pPr>
              <w:pStyle w:val="JEFFLectureNotes"/>
              <w:rPr>
                <w:i/>
                <w:color w:val="auto"/>
                <w:sz w:val="24"/>
              </w:rPr>
            </w:pPr>
            <w:r w:rsidRPr="00873006">
              <w:rPr>
                <w:i/>
                <w:color w:val="auto"/>
                <w:sz w:val="24"/>
              </w:rPr>
              <w:t>Blog is updated</w:t>
            </w:r>
          </w:p>
        </w:tc>
      </w:tr>
      <w:tr w:rsidR="00873006" w:rsidRPr="00873006" w:rsidTr="009B4BB4">
        <w:tc>
          <w:tcPr>
            <w:tcW w:w="3168" w:type="dxa"/>
            <w:gridSpan w:val="2"/>
            <w:shd w:val="clear" w:color="auto" w:fill="FFFFFF"/>
          </w:tcPr>
          <w:p w:rsidR="00244FC0" w:rsidRPr="00873006" w:rsidRDefault="00244FC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244FC0" w:rsidRPr="00873006" w:rsidRDefault="00244FC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244FC0" w:rsidRPr="00873006" w:rsidRDefault="00244FC0" w:rsidP="009B4BB4">
            <w:pPr>
              <w:pStyle w:val="JEFFLectureNotes"/>
              <w:rPr>
                <w:color w:val="auto"/>
                <w:sz w:val="24"/>
              </w:rPr>
            </w:pPr>
          </w:p>
        </w:tc>
        <w:tc>
          <w:tcPr>
            <w:tcW w:w="2364" w:type="dxa"/>
            <w:shd w:val="clear" w:color="auto" w:fill="FFFFFF"/>
            <w:vAlign w:val="center"/>
          </w:tcPr>
          <w:p w:rsidR="00244FC0" w:rsidRPr="00873006" w:rsidRDefault="00244FC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244FC0" w:rsidRPr="00873006" w:rsidRDefault="00244FC0"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244FC0" w:rsidRPr="00873006" w:rsidRDefault="00244FC0" w:rsidP="009B4BB4">
            <w:pPr>
              <w:pStyle w:val="JEFFLectureNotes"/>
              <w:rPr>
                <w:color w:val="auto"/>
                <w:sz w:val="24"/>
              </w:rPr>
            </w:pPr>
          </w:p>
        </w:tc>
        <w:tc>
          <w:tcPr>
            <w:tcW w:w="2364" w:type="dxa"/>
            <w:shd w:val="clear" w:color="auto" w:fill="FFFFFF"/>
            <w:vAlign w:val="center"/>
          </w:tcPr>
          <w:p w:rsidR="00244FC0" w:rsidRPr="00873006" w:rsidRDefault="00244FC0" w:rsidP="009B4BB4">
            <w:pPr>
              <w:pStyle w:val="JEFFLectureNotes"/>
              <w:rPr>
                <w:b/>
                <w:color w:val="auto"/>
                <w:sz w:val="24"/>
              </w:rPr>
            </w:pPr>
            <w:r w:rsidRPr="00873006">
              <w:rPr>
                <w:b/>
                <w:color w:val="auto"/>
                <w:sz w:val="24"/>
              </w:rPr>
              <w:t>Extend:</w:t>
            </w:r>
          </w:p>
        </w:tc>
        <w:tc>
          <w:tcPr>
            <w:tcW w:w="7560" w:type="dxa"/>
            <w:gridSpan w:val="3"/>
            <w:shd w:val="clear" w:color="auto" w:fill="FFFFFF"/>
          </w:tcPr>
          <w:p w:rsidR="00244FC0" w:rsidRPr="00873006" w:rsidRDefault="00244FC0"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244FC0" w:rsidRPr="00873006" w:rsidRDefault="00244FC0" w:rsidP="009B4BB4">
            <w:pPr>
              <w:pStyle w:val="JEFFLectureNotes"/>
              <w:rPr>
                <w:color w:val="auto"/>
                <w:sz w:val="24"/>
              </w:rPr>
            </w:pPr>
          </w:p>
        </w:tc>
        <w:tc>
          <w:tcPr>
            <w:tcW w:w="2364" w:type="dxa"/>
            <w:shd w:val="clear" w:color="auto" w:fill="FFFFFF"/>
            <w:vAlign w:val="center"/>
          </w:tcPr>
          <w:p w:rsidR="00244FC0" w:rsidRPr="00873006" w:rsidRDefault="00244FC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244FC0" w:rsidRPr="00873006" w:rsidRDefault="00244FC0" w:rsidP="009B4BB4">
            <w:pPr>
              <w:pStyle w:val="JEFFLectureNotes"/>
              <w:rPr>
                <w:i/>
                <w:color w:val="auto"/>
                <w:sz w:val="24"/>
              </w:rPr>
            </w:pPr>
            <w:r w:rsidRPr="00873006">
              <w:rPr>
                <w:i/>
                <w:color w:val="auto"/>
                <w:sz w:val="24"/>
              </w:rPr>
              <w:t>None</w:t>
            </w:r>
          </w:p>
        </w:tc>
      </w:tr>
      <w:tr w:rsidR="00873006" w:rsidRPr="00873006" w:rsidTr="009B4BB4">
        <w:tc>
          <w:tcPr>
            <w:tcW w:w="3168" w:type="dxa"/>
            <w:gridSpan w:val="2"/>
            <w:vMerge w:val="restart"/>
            <w:shd w:val="clear" w:color="auto" w:fill="FFFFFF"/>
          </w:tcPr>
          <w:p w:rsidR="00244FC0" w:rsidRPr="00873006" w:rsidRDefault="00244FC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244FC0" w:rsidRPr="00873006" w:rsidRDefault="00244FC0"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 xml:space="preserve">External </w:t>
            </w:r>
          </w:p>
        </w:tc>
      </w:tr>
      <w:tr w:rsidR="00873006" w:rsidRPr="00873006" w:rsidTr="009B4BB4">
        <w:tc>
          <w:tcPr>
            <w:tcW w:w="3168" w:type="dxa"/>
            <w:gridSpan w:val="2"/>
            <w:vMerge/>
            <w:shd w:val="clear" w:color="auto" w:fill="FFFFFF"/>
          </w:tcPr>
          <w:p w:rsidR="00244FC0" w:rsidRPr="00873006" w:rsidRDefault="00244FC0" w:rsidP="009B4BB4">
            <w:pPr>
              <w:pStyle w:val="JEFFLectureNotes"/>
              <w:rPr>
                <w:b/>
                <w:color w:val="auto"/>
                <w:sz w:val="24"/>
              </w:rPr>
            </w:pPr>
          </w:p>
        </w:tc>
        <w:tc>
          <w:tcPr>
            <w:tcW w:w="7560" w:type="dxa"/>
            <w:gridSpan w:val="3"/>
            <w:shd w:val="clear" w:color="auto" w:fill="FFFFFF"/>
          </w:tcPr>
          <w:p w:rsidR="00244FC0" w:rsidRPr="00873006" w:rsidRDefault="00244FC0" w:rsidP="009B4BB4">
            <w:pPr>
              <w:pStyle w:val="JEFFLectureNotes"/>
              <w:rPr>
                <w:i/>
                <w:color w:val="auto"/>
                <w:sz w:val="24"/>
              </w:rPr>
            </w:pPr>
            <w:r w:rsidRPr="00873006">
              <w:rPr>
                <w:i/>
                <w:color w:val="auto"/>
                <w:sz w:val="24"/>
              </w:rPr>
              <w:t>Administrator clicks “Update”</w:t>
            </w:r>
          </w:p>
        </w:tc>
      </w:tr>
      <w:tr w:rsidR="00873006" w:rsidRPr="00873006" w:rsidTr="009B4BB4">
        <w:tc>
          <w:tcPr>
            <w:tcW w:w="3168" w:type="dxa"/>
            <w:gridSpan w:val="2"/>
            <w:shd w:val="clear" w:color="auto" w:fill="FFFFFF"/>
          </w:tcPr>
          <w:p w:rsidR="00244FC0" w:rsidRPr="00873006" w:rsidRDefault="00244FC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244FC0" w:rsidRPr="00873006" w:rsidRDefault="00244FC0" w:rsidP="009B4BB4">
            <w:pPr>
              <w:pStyle w:val="JEFFLectureNotes"/>
              <w:rPr>
                <w:i/>
                <w:color w:val="auto"/>
                <w:sz w:val="24"/>
              </w:rPr>
            </w:pPr>
          </w:p>
        </w:tc>
      </w:tr>
      <w:tr w:rsidR="00873006" w:rsidRPr="00873006" w:rsidTr="009B4BB4">
        <w:tc>
          <w:tcPr>
            <w:tcW w:w="3168" w:type="dxa"/>
            <w:gridSpan w:val="2"/>
            <w:shd w:val="clear" w:color="auto" w:fill="FFFFFF"/>
          </w:tcPr>
          <w:p w:rsidR="00244FC0" w:rsidRPr="00873006" w:rsidRDefault="00244FC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244FC0" w:rsidRPr="00873006" w:rsidRDefault="00244FC0" w:rsidP="00244FC0">
            <w:pPr>
              <w:pStyle w:val="JEFFLectureNotes"/>
              <w:numPr>
                <w:ilvl w:val="0"/>
                <w:numId w:val="30"/>
              </w:numPr>
              <w:rPr>
                <w:i/>
                <w:color w:val="auto"/>
                <w:sz w:val="24"/>
              </w:rPr>
            </w:pPr>
            <w:r w:rsidRPr="00873006">
              <w:rPr>
                <w:i/>
                <w:color w:val="auto"/>
                <w:sz w:val="24"/>
                <w:lang w:val="en-GB"/>
              </w:rPr>
              <w:t>Administrator clicks “Update”</w:t>
            </w:r>
          </w:p>
          <w:p w:rsidR="00244FC0" w:rsidRPr="00873006" w:rsidRDefault="00244FC0" w:rsidP="00244FC0">
            <w:pPr>
              <w:pStyle w:val="JEFFLectureNotes"/>
              <w:numPr>
                <w:ilvl w:val="0"/>
                <w:numId w:val="30"/>
              </w:numPr>
              <w:rPr>
                <w:i/>
                <w:color w:val="auto"/>
                <w:sz w:val="24"/>
              </w:rPr>
            </w:pPr>
            <w:r w:rsidRPr="00873006">
              <w:rPr>
                <w:i/>
                <w:color w:val="auto"/>
                <w:sz w:val="24"/>
                <w:lang w:val="en-GB"/>
              </w:rPr>
              <w:t>New Editable Blog Post Added</w:t>
            </w:r>
          </w:p>
          <w:p w:rsidR="00244FC0" w:rsidRPr="00873006" w:rsidRDefault="00244FC0" w:rsidP="00244FC0">
            <w:pPr>
              <w:pStyle w:val="JEFFLectureNotes"/>
              <w:numPr>
                <w:ilvl w:val="0"/>
                <w:numId w:val="30"/>
              </w:numPr>
              <w:rPr>
                <w:i/>
                <w:color w:val="auto"/>
                <w:sz w:val="24"/>
              </w:rPr>
            </w:pPr>
            <w:r w:rsidRPr="00873006">
              <w:rPr>
                <w:i/>
                <w:color w:val="auto"/>
                <w:sz w:val="24"/>
                <w:lang w:val="en-GB"/>
              </w:rPr>
              <w:t>Administrator updates text</w:t>
            </w:r>
          </w:p>
          <w:p w:rsidR="00244FC0" w:rsidRPr="00873006" w:rsidRDefault="00244FC0" w:rsidP="00244FC0">
            <w:pPr>
              <w:pStyle w:val="JEFFLectureNotes"/>
              <w:numPr>
                <w:ilvl w:val="0"/>
                <w:numId w:val="30"/>
              </w:numPr>
              <w:rPr>
                <w:i/>
                <w:color w:val="auto"/>
                <w:sz w:val="24"/>
              </w:rPr>
            </w:pPr>
            <w:r w:rsidRPr="00873006">
              <w:rPr>
                <w:i/>
                <w:color w:val="auto"/>
                <w:sz w:val="24"/>
                <w:lang w:val="en-GB"/>
              </w:rPr>
              <w:t>Administrator clicks “Save”</w:t>
            </w:r>
          </w:p>
        </w:tc>
      </w:tr>
      <w:tr w:rsidR="00873006" w:rsidRPr="00873006" w:rsidTr="009B4BB4">
        <w:trPr>
          <w:trHeight w:val="620"/>
        </w:trPr>
        <w:tc>
          <w:tcPr>
            <w:tcW w:w="10728" w:type="dxa"/>
            <w:gridSpan w:val="5"/>
            <w:shd w:val="clear" w:color="auto" w:fill="FFFFFF"/>
          </w:tcPr>
          <w:p w:rsidR="00244FC0" w:rsidRPr="00873006" w:rsidRDefault="00244FC0" w:rsidP="009B4BB4">
            <w:pPr>
              <w:pStyle w:val="JEFFLectureNotes"/>
              <w:rPr>
                <w:b/>
                <w:color w:val="auto"/>
                <w:sz w:val="24"/>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r>
            <w:r w:rsidRPr="00873006">
              <w:rPr>
                <w:i/>
                <w:color w:val="auto"/>
                <w:sz w:val="24"/>
              </w:rPr>
              <w:t>List the steps that may happen but are not considered part of the normal flow.</w:t>
            </w:r>
          </w:p>
        </w:tc>
      </w:tr>
      <w:tr w:rsidR="00873006" w:rsidRPr="00873006" w:rsidTr="009B4BB4">
        <w:trPr>
          <w:trHeight w:val="620"/>
        </w:trPr>
        <w:tc>
          <w:tcPr>
            <w:tcW w:w="10728" w:type="dxa"/>
            <w:gridSpan w:val="5"/>
            <w:shd w:val="clear" w:color="auto" w:fill="FFFFFF"/>
          </w:tcPr>
          <w:p w:rsidR="00244FC0" w:rsidRPr="00873006" w:rsidRDefault="00244FC0" w:rsidP="009B4BB4">
            <w:pPr>
              <w:pStyle w:val="JEFFLectureNotes"/>
              <w:rPr>
                <w:b/>
                <w:color w:val="auto"/>
                <w:sz w:val="24"/>
              </w:rPr>
            </w:pPr>
            <w:r w:rsidRPr="00873006">
              <w:rPr>
                <w:b/>
                <w:color w:val="auto"/>
                <w:sz w:val="24"/>
              </w:rPr>
              <w:t>Input Specifications:</w:t>
            </w:r>
          </w:p>
          <w:p w:rsidR="00244FC0" w:rsidRPr="00873006" w:rsidRDefault="00244FC0" w:rsidP="009B4BB4">
            <w:pPr>
              <w:pStyle w:val="JEFFLectureNotes"/>
              <w:rPr>
                <w:color w:val="auto"/>
                <w:sz w:val="24"/>
                <w:vertAlign w:val="superscript"/>
              </w:rPr>
            </w:pPr>
            <w:r w:rsidRPr="00873006">
              <w:rPr>
                <w:b/>
                <w:color w:val="auto"/>
                <w:sz w:val="24"/>
              </w:rPr>
              <w:t xml:space="preserve">Blog Post: </w:t>
            </w:r>
            <w:r w:rsidRPr="00873006">
              <w:rPr>
                <w:color w:val="auto"/>
                <w:sz w:val="24"/>
                <w:vertAlign w:val="superscript"/>
              </w:rPr>
              <w:t>1</w:t>
            </w:r>
            <w:r w:rsidRPr="00873006">
              <w:rPr>
                <w:color w:val="auto"/>
                <w:sz w:val="24"/>
              </w:rPr>
              <w:t>(Alpha-Numeric Characters)</w:t>
            </w:r>
            <w:r w:rsidRPr="00873006">
              <w:rPr>
                <w:color w:val="auto"/>
                <w:sz w:val="24"/>
                <w:vertAlign w:val="superscript"/>
              </w:rPr>
              <w:t>500</w:t>
            </w:r>
          </w:p>
          <w:p w:rsidR="00244FC0" w:rsidRPr="00873006" w:rsidRDefault="00244FC0" w:rsidP="009B4BB4">
            <w:pPr>
              <w:pStyle w:val="JEFFLectureNotes"/>
              <w:rPr>
                <w:color w:val="auto"/>
                <w:sz w:val="24"/>
              </w:rPr>
            </w:pPr>
            <w:r w:rsidRPr="00873006">
              <w:rPr>
                <w:b/>
                <w:color w:val="auto"/>
                <w:sz w:val="24"/>
              </w:rPr>
              <w:t xml:space="preserve">Date Posted:  </w:t>
            </w:r>
            <w:r w:rsidRPr="00873006">
              <w:rPr>
                <w:color w:val="auto"/>
                <w:sz w:val="24"/>
              </w:rPr>
              <w:t>&lt;month&gt;&lt;digit&gt;/&lt;day&gt;&lt;digit&gt;/&lt;year&gt;</w:t>
            </w:r>
          </w:p>
          <w:p w:rsidR="00244FC0" w:rsidRPr="00873006" w:rsidRDefault="00244FC0" w:rsidP="009B4BB4">
            <w:pPr>
              <w:pStyle w:val="JEFFLectureNotes"/>
              <w:rPr>
                <w:color w:val="auto"/>
                <w:sz w:val="24"/>
                <w:vertAlign w:val="superscript"/>
              </w:rPr>
            </w:pPr>
            <w:r w:rsidRPr="00873006">
              <w:rPr>
                <w:b/>
                <w:color w:val="auto"/>
                <w:sz w:val="24"/>
              </w:rPr>
              <w:t xml:space="preserve">Authors Name: </w:t>
            </w:r>
            <w:r w:rsidRPr="00873006">
              <w:rPr>
                <w:color w:val="auto"/>
                <w:sz w:val="24"/>
                <w:vertAlign w:val="superscript"/>
              </w:rPr>
              <w:t>1</w:t>
            </w:r>
            <w:r w:rsidRPr="00873006">
              <w:rPr>
                <w:color w:val="auto"/>
                <w:sz w:val="24"/>
              </w:rPr>
              <w:t>(Alpha-Numeric Characters)</w:t>
            </w:r>
            <w:r w:rsidRPr="00873006">
              <w:rPr>
                <w:color w:val="auto"/>
                <w:sz w:val="24"/>
                <w:vertAlign w:val="superscript"/>
              </w:rPr>
              <w:t>25</w:t>
            </w:r>
          </w:p>
          <w:p w:rsidR="00244FC0" w:rsidRPr="00873006" w:rsidRDefault="00244FC0" w:rsidP="009B4BB4">
            <w:pPr>
              <w:pStyle w:val="JEFFLectureNotes"/>
              <w:rPr>
                <w:color w:val="auto"/>
                <w:sz w:val="24"/>
              </w:rPr>
            </w:pPr>
            <w:r w:rsidRPr="00873006">
              <w:rPr>
                <w:b/>
                <w:color w:val="auto"/>
                <w:sz w:val="24"/>
              </w:rPr>
              <w:t xml:space="preserve">Month: </w:t>
            </w:r>
            <w:r w:rsidRPr="00873006">
              <w:rPr>
                <w:color w:val="auto"/>
                <w:sz w:val="24"/>
              </w:rPr>
              <w:t>0 | 1</w:t>
            </w:r>
          </w:p>
          <w:p w:rsidR="00244FC0" w:rsidRPr="00873006" w:rsidRDefault="00244FC0" w:rsidP="009B4BB4">
            <w:pPr>
              <w:pStyle w:val="JEFFLectureNotes"/>
              <w:rPr>
                <w:color w:val="auto"/>
                <w:sz w:val="24"/>
              </w:rPr>
            </w:pPr>
            <w:r w:rsidRPr="00873006">
              <w:rPr>
                <w:b/>
                <w:color w:val="auto"/>
                <w:sz w:val="24"/>
              </w:rPr>
              <w:t xml:space="preserve">Day: </w:t>
            </w:r>
            <w:r w:rsidRPr="00873006">
              <w:rPr>
                <w:color w:val="auto"/>
                <w:sz w:val="24"/>
              </w:rPr>
              <w:t>0 | 1 | 2 | 3</w:t>
            </w:r>
          </w:p>
          <w:p w:rsidR="00244FC0" w:rsidRPr="00873006" w:rsidRDefault="00244FC0" w:rsidP="009B4BB4">
            <w:pPr>
              <w:pStyle w:val="JEFFLectureNotes"/>
              <w:rPr>
                <w:color w:val="auto"/>
                <w:sz w:val="24"/>
              </w:rPr>
            </w:pPr>
            <w:r w:rsidRPr="00873006">
              <w:rPr>
                <w:b/>
                <w:color w:val="auto"/>
                <w:sz w:val="24"/>
              </w:rPr>
              <w:t>Year:</w:t>
            </w:r>
            <w:r w:rsidRPr="00873006">
              <w:rPr>
                <w:color w:val="auto"/>
                <w:sz w:val="24"/>
              </w:rPr>
              <w:t xml:space="preserve"> </w:t>
            </w:r>
            <w:r w:rsidRPr="00873006">
              <w:rPr>
                <w:color w:val="auto"/>
                <w:sz w:val="24"/>
                <w:vertAlign w:val="superscript"/>
              </w:rPr>
              <w:t>4</w:t>
            </w:r>
            <w:r w:rsidRPr="00873006">
              <w:rPr>
                <w:color w:val="auto"/>
                <w:sz w:val="24"/>
              </w:rPr>
              <w:t>(digit)*</w:t>
            </w:r>
          </w:p>
          <w:p w:rsidR="00244FC0" w:rsidRPr="00873006" w:rsidRDefault="00244FC0" w:rsidP="009B4BB4">
            <w:pPr>
              <w:pStyle w:val="JEFFLectureNotes"/>
              <w:rPr>
                <w:color w:val="auto"/>
                <w:sz w:val="24"/>
              </w:rPr>
            </w:pPr>
            <w:r w:rsidRPr="00873006">
              <w:rPr>
                <w:b/>
                <w:color w:val="auto"/>
                <w:sz w:val="24"/>
              </w:rPr>
              <w:t>Digit:</w:t>
            </w:r>
            <w:r w:rsidRPr="00873006">
              <w:rPr>
                <w:color w:val="auto"/>
                <w:sz w:val="24"/>
              </w:rPr>
              <w:t xml:space="preserve"> 0 | 1 | 2 | 3 | 4 | 5 | 6 | 7 | 8 | 9</w:t>
            </w:r>
          </w:p>
          <w:p w:rsidR="00244FC0" w:rsidRPr="00873006" w:rsidRDefault="00244FC0" w:rsidP="009B4BB4">
            <w:pPr>
              <w:pStyle w:val="JEFFLectureNotes"/>
              <w:rPr>
                <w:color w:val="auto"/>
                <w:sz w:val="24"/>
              </w:rPr>
            </w:pPr>
          </w:p>
          <w:p w:rsidR="00244FC0" w:rsidRPr="00873006" w:rsidRDefault="00244FC0" w:rsidP="009B4BB4">
            <w:pPr>
              <w:pStyle w:val="JEFFLectureNotes"/>
              <w:rPr>
                <w:b/>
                <w:color w:val="auto"/>
                <w:sz w:val="24"/>
              </w:rPr>
            </w:pPr>
          </w:p>
        </w:tc>
      </w:tr>
      <w:tr w:rsidR="00873006" w:rsidRPr="00873006" w:rsidTr="009B4BB4">
        <w:trPr>
          <w:trHeight w:val="620"/>
        </w:trPr>
        <w:tc>
          <w:tcPr>
            <w:tcW w:w="10728" w:type="dxa"/>
            <w:gridSpan w:val="5"/>
            <w:shd w:val="clear" w:color="auto" w:fill="FFFFFF"/>
          </w:tcPr>
          <w:p w:rsidR="00244FC0" w:rsidRPr="00873006" w:rsidRDefault="00244FC0" w:rsidP="009B4BB4">
            <w:pPr>
              <w:pStyle w:val="JEFFLectureNotes"/>
              <w:rPr>
                <w:b/>
                <w:color w:val="auto"/>
                <w:sz w:val="24"/>
              </w:rPr>
            </w:pPr>
            <w:r w:rsidRPr="00873006">
              <w:rPr>
                <w:b/>
                <w:color w:val="auto"/>
                <w:sz w:val="24"/>
              </w:rPr>
              <w:t>Behavioral Specifications:</w:t>
            </w:r>
          </w:p>
          <w:p w:rsidR="00244FC0" w:rsidRPr="00873006" w:rsidRDefault="00244FC0" w:rsidP="009B4BB4">
            <w:pPr>
              <w:pStyle w:val="JEFFLectureNotes"/>
              <w:rPr>
                <w:b/>
                <w:color w:val="auto"/>
                <w:sz w:val="24"/>
              </w:rPr>
            </w:pPr>
          </w:p>
          <w:p w:rsidR="00244FC0" w:rsidRPr="00873006" w:rsidRDefault="00244FC0" w:rsidP="009B4BB4">
            <w:pPr>
              <w:pStyle w:val="JEFFLectureNotes"/>
              <w:rPr>
                <w:color w:val="auto"/>
                <w:sz w:val="24"/>
              </w:rPr>
            </w:pPr>
            <w:r w:rsidRPr="00873006">
              <w:rPr>
                <w:color w:val="auto"/>
                <w:sz w:val="24"/>
              </w:rPr>
              <w:t>While Administrator clicks “Update Blog”</w:t>
            </w:r>
          </w:p>
          <w:p w:rsidR="00244FC0" w:rsidRPr="00873006" w:rsidRDefault="00244FC0" w:rsidP="009B4BB4">
            <w:pPr>
              <w:pStyle w:val="JEFFLectureNotes"/>
              <w:rPr>
                <w:color w:val="auto"/>
                <w:sz w:val="24"/>
              </w:rPr>
            </w:pPr>
            <w:r w:rsidRPr="00873006">
              <w:rPr>
                <w:color w:val="auto"/>
                <w:sz w:val="24"/>
              </w:rPr>
              <w:t>New Blog Post Displayed with editable text region</w:t>
            </w:r>
          </w:p>
          <w:p w:rsidR="00244FC0" w:rsidRPr="00873006" w:rsidRDefault="00244FC0" w:rsidP="009B4BB4">
            <w:pPr>
              <w:pStyle w:val="JEFFLectureNotes"/>
              <w:rPr>
                <w:color w:val="auto"/>
                <w:sz w:val="24"/>
              </w:rPr>
            </w:pPr>
            <w:r w:rsidRPr="00873006">
              <w:rPr>
                <w:color w:val="auto"/>
                <w:sz w:val="24"/>
              </w:rPr>
              <w:t>If Administrator clicks “Confirm”</w:t>
            </w:r>
          </w:p>
          <w:p w:rsidR="00244FC0" w:rsidRPr="00873006" w:rsidRDefault="00244FC0" w:rsidP="009B4BB4">
            <w:pPr>
              <w:pStyle w:val="JEFFLectureNotes"/>
              <w:rPr>
                <w:color w:val="auto"/>
                <w:sz w:val="24"/>
              </w:rPr>
            </w:pPr>
            <w:r w:rsidRPr="00873006">
              <w:rPr>
                <w:color w:val="auto"/>
                <w:sz w:val="24"/>
              </w:rPr>
              <w:t>Blog Post Saved</w:t>
            </w:r>
          </w:p>
          <w:p w:rsidR="00244FC0" w:rsidRPr="00873006" w:rsidRDefault="00244FC0" w:rsidP="009B4BB4">
            <w:pPr>
              <w:pStyle w:val="JEFFLectureNotes"/>
              <w:rPr>
                <w:color w:val="auto"/>
                <w:sz w:val="24"/>
              </w:rPr>
            </w:pPr>
            <w:r w:rsidRPr="00873006">
              <w:rPr>
                <w:color w:val="auto"/>
                <w:sz w:val="24"/>
              </w:rPr>
              <w:t>Else If Administrator clicks “Cancel”</w:t>
            </w:r>
          </w:p>
          <w:p w:rsidR="00244FC0" w:rsidRPr="00873006" w:rsidRDefault="00244FC0" w:rsidP="009B4BB4">
            <w:pPr>
              <w:pStyle w:val="JEFFLectureNotes"/>
              <w:rPr>
                <w:color w:val="auto"/>
                <w:sz w:val="24"/>
              </w:rPr>
            </w:pPr>
            <w:r w:rsidRPr="00873006">
              <w:rPr>
                <w:color w:val="auto"/>
                <w:sz w:val="24"/>
              </w:rPr>
              <w:t>Blog post Deleted</w:t>
            </w:r>
          </w:p>
          <w:p w:rsidR="00244FC0" w:rsidRPr="00873006" w:rsidRDefault="00244FC0" w:rsidP="009B4BB4">
            <w:pPr>
              <w:pStyle w:val="JEFFLectureNotes"/>
              <w:rPr>
                <w:color w:val="auto"/>
                <w:sz w:val="24"/>
              </w:rPr>
            </w:pPr>
            <w:r w:rsidRPr="00873006">
              <w:rPr>
                <w:color w:val="auto"/>
                <w:sz w:val="24"/>
              </w:rPr>
              <w:t>End While</w:t>
            </w:r>
          </w:p>
        </w:tc>
      </w:tr>
      <w:tr w:rsidR="00873006" w:rsidRPr="00873006" w:rsidTr="009B4BB4">
        <w:trPr>
          <w:trHeight w:val="620"/>
        </w:trPr>
        <w:tc>
          <w:tcPr>
            <w:tcW w:w="10728" w:type="dxa"/>
            <w:gridSpan w:val="5"/>
            <w:shd w:val="clear" w:color="auto" w:fill="FFFFFF"/>
          </w:tcPr>
          <w:p w:rsidR="00244FC0" w:rsidRPr="00873006" w:rsidRDefault="00244FC0" w:rsidP="009B4BB4">
            <w:pPr>
              <w:pStyle w:val="JEFFLectureNotes"/>
              <w:rPr>
                <w:color w:val="auto"/>
                <w:sz w:val="24"/>
              </w:rPr>
            </w:pPr>
            <w:r w:rsidRPr="00873006">
              <w:rPr>
                <w:b/>
                <w:color w:val="auto"/>
                <w:sz w:val="24"/>
              </w:rPr>
              <w:t xml:space="preserve">Out-Put Specifications: </w:t>
            </w:r>
            <w:r w:rsidRPr="00873006">
              <w:rPr>
                <w:color w:val="auto"/>
                <w:sz w:val="24"/>
              </w:rPr>
              <w:t>Same as Input</w:t>
            </w:r>
          </w:p>
          <w:p w:rsidR="00244FC0" w:rsidRPr="00873006" w:rsidRDefault="00244FC0" w:rsidP="009B4BB4">
            <w:pPr>
              <w:pStyle w:val="JEFFLectureNotes"/>
              <w:rPr>
                <w:color w:val="auto"/>
                <w:sz w:val="24"/>
              </w:rPr>
            </w:pPr>
          </w:p>
        </w:tc>
      </w:tr>
      <w:tr w:rsidR="00873006" w:rsidRPr="00873006" w:rsidTr="009B4BB4">
        <w:trPr>
          <w:trHeight w:val="620"/>
        </w:trPr>
        <w:tc>
          <w:tcPr>
            <w:tcW w:w="10728" w:type="dxa"/>
            <w:gridSpan w:val="5"/>
            <w:shd w:val="clear" w:color="auto" w:fill="FFFFFF"/>
          </w:tcPr>
          <w:p w:rsidR="00244FC0" w:rsidRPr="00873006" w:rsidRDefault="00244FC0" w:rsidP="009B4BB4">
            <w:pPr>
              <w:pStyle w:val="JEFFLectureNotes"/>
              <w:rPr>
                <w:b/>
                <w:color w:val="auto"/>
                <w:sz w:val="24"/>
              </w:rPr>
            </w:pPr>
            <w:r w:rsidRPr="00873006">
              <w:rPr>
                <w:b/>
                <w:color w:val="auto"/>
                <w:sz w:val="24"/>
              </w:rPr>
              <w:t>Behavioral Specifications:</w:t>
            </w:r>
          </w:p>
          <w:p w:rsidR="00244FC0" w:rsidRPr="00873006" w:rsidRDefault="00244FC0" w:rsidP="009B4BB4">
            <w:pPr>
              <w:pStyle w:val="JEFFLectureNotes"/>
              <w:rPr>
                <w:b/>
                <w:color w:val="auto"/>
                <w:sz w:val="24"/>
              </w:rPr>
            </w:pPr>
          </w:p>
        </w:tc>
      </w:tr>
      <w:tr w:rsidR="00873006" w:rsidRPr="00873006" w:rsidTr="009B4BB4">
        <w:trPr>
          <w:trHeight w:val="620"/>
        </w:trPr>
        <w:tc>
          <w:tcPr>
            <w:tcW w:w="10728" w:type="dxa"/>
            <w:gridSpan w:val="5"/>
            <w:shd w:val="clear" w:color="auto" w:fill="FFFFFF"/>
          </w:tcPr>
          <w:p w:rsidR="00244FC0" w:rsidRPr="00873006" w:rsidRDefault="00244FC0" w:rsidP="009B4BB4">
            <w:pPr>
              <w:pStyle w:val="JEFFLectureNotes"/>
              <w:rPr>
                <w:color w:val="auto"/>
                <w:sz w:val="24"/>
              </w:rPr>
            </w:pPr>
            <w:r w:rsidRPr="00873006">
              <w:rPr>
                <w:b/>
                <w:color w:val="auto"/>
                <w:sz w:val="24"/>
              </w:rPr>
              <w:t xml:space="preserve">Data Storage Requirements: </w:t>
            </w:r>
            <w:r w:rsidRPr="00873006">
              <w:rPr>
                <w:color w:val="auto"/>
                <w:sz w:val="24"/>
              </w:rPr>
              <w:t>Blog posts saved to Database.</w:t>
            </w:r>
          </w:p>
        </w:tc>
      </w:tr>
    </w:tbl>
    <w:p w:rsidR="00244FC0" w:rsidRPr="00873006" w:rsidRDefault="00244FC0" w:rsidP="00244FC0">
      <w:pPr>
        <w:pStyle w:val="JEFFLectureNotes"/>
        <w:rPr>
          <w:color w:val="auto"/>
        </w:rPr>
      </w:pPr>
      <w:r w:rsidRPr="00873006">
        <w:rPr>
          <w:color w:val="auto"/>
        </w:rPr>
        <w:t> </w:t>
      </w:r>
    </w:p>
    <w:p w:rsidR="00533054" w:rsidRPr="00873006" w:rsidRDefault="00533054" w:rsidP="00533054">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533054" w:rsidRPr="00873006" w:rsidRDefault="00533054" w:rsidP="009B4BB4">
            <w:pPr>
              <w:pStyle w:val="JEFFLectureNotes"/>
              <w:rPr>
                <w:b/>
                <w:color w:val="auto"/>
                <w:sz w:val="24"/>
              </w:rPr>
            </w:pPr>
            <w:r w:rsidRPr="00873006">
              <w:rPr>
                <w:i/>
                <w:noProof/>
                <w:color w:val="auto"/>
                <w:sz w:val="24"/>
              </w:rPr>
              <w:lastRenderedPageBreak/>
              <w:drawing>
                <wp:inline distT="0" distB="0" distL="0" distR="0" wp14:anchorId="17BE2612" wp14:editId="74C73835">
                  <wp:extent cx="5541562" cy="4104861"/>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2546" cy="4105590"/>
                          </a:xfrm>
                          <a:prstGeom prst="rect">
                            <a:avLst/>
                          </a:prstGeom>
                        </pic:spPr>
                      </pic:pic>
                    </a:graphicData>
                  </a:graphic>
                </wp:inline>
              </w:drawing>
            </w:r>
          </w:p>
        </w:tc>
      </w:tr>
      <w:tr w:rsidR="00873006" w:rsidRPr="00873006" w:rsidTr="009B4BB4">
        <w:trPr>
          <w:trHeight w:val="368"/>
        </w:trPr>
        <w:tc>
          <w:tcPr>
            <w:tcW w:w="4605" w:type="dxa"/>
            <w:gridSpan w:val="3"/>
            <w:shd w:val="clear" w:color="auto" w:fill="FFFFFF"/>
          </w:tcPr>
          <w:p w:rsidR="00533054" w:rsidRPr="00873006" w:rsidRDefault="00533054"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t>Jonesborough Farmer’s Market Sales System and Website</w:t>
            </w:r>
          </w:p>
        </w:tc>
        <w:tc>
          <w:tcPr>
            <w:tcW w:w="6123" w:type="dxa"/>
            <w:gridSpan w:val="2"/>
            <w:shd w:val="clear" w:color="auto" w:fill="FFFFFF"/>
          </w:tcPr>
          <w:p w:rsidR="00533054" w:rsidRPr="00873006" w:rsidRDefault="00533054" w:rsidP="009B4BB4">
            <w:pPr>
              <w:pStyle w:val="JEFFLectureNotes"/>
              <w:rPr>
                <w:b/>
                <w:color w:val="auto"/>
                <w:sz w:val="24"/>
              </w:rPr>
            </w:pPr>
            <w:r w:rsidRPr="00873006">
              <w:rPr>
                <w:b/>
                <w:color w:val="auto"/>
                <w:sz w:val="24"/>
              </w:rPr>
              <w:t>Product version:</w:t>
            </w:r>
            <w:r w:rsidRPr="00873006">
              <w:rPr>
                <w:b/>
                <w:color w:val="auto"/>
                <w:sz w:val="24"/>
              </w:rPr>
              <w:br/>
            </w:r>
            <w:r w:rsidRPr="00873006">
              <w:rPr>
                <w:i/>
                <w:color w:val="auto"/>
                <w:sz w:val="24"/>
              </w:rPr>
              <w:t>1.0</w:t>
            </w:r>
          </w:p>
        </w:tc>
      </w:tr>
      <w:tr w:rsidR="00873006" w:rsidRPr="00873006" w:rsidTr="009B4BB4">
        <w:trPr>
          <w:trHeight w:val="368"/>
        </w:trPr>
        <w:tc>
          <w:tcPr>
            <w:tcW w:w="4605" w:type="dxa"/>
            <w:gridSpan w:val="3"/>
            <w:shd w:val="clear" w:color="auto" w:fill="FFFFFF"/>
          </w:tcPr>
          <w:p w:rsidR="00533054" w:rsidRPr="00873006" w:rsidRDefault="00533054" w:rsidP="009B4BB4">
            <w:pPr>
              <w:pStyle w:val="JEFFLectureNotes"/>
              <w:rPr>
                <w:b/>
                <w:color w:val="auto"/>
                <w:sz w:val="24"/>
              </w:rPr>
            </w:pPr>
            <w:r w:rsidRPr="00873006">
              <w:rPr>
                <w:b/>
                <w:color w:val="auto"/>
                <w:sz w:val="24"/>
              </w:rPr>
              <w:t xml:space="preserve">Primary Actors: </w:t>
            </w:r>
            <w:r w:rsidRPr="00873006">
              <w:rPr>
                <w:b/>
                <w:color w:val="auto"/>
                <w:sz w:val="24"/>
              </w:rPr>
              <w:br/>
            </w:r>
            <w:r w:rsidRPr="00873006">
              <w:rPr>
                <w:i/>
                <w:color w:val="auto"/>
                <w:sz w:val="24"/>
              </w:rPr>
              <w:t>Customer</w:t>
            </w:r>
          </w:p>
        </w:tc>
        <w:tc>
          <w:tcPr>
            <w:tcW w:w="1400" w:type="dxa"/>
            <w:shd w:val="clear" w:color="auto" w:fill="FFFFFF"/>
          </w:tcPr>
          <w:p w:rsidR="00533054" w:rsidRPr="00873006" w:rsidRDefault="00533054"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25</w:t>
            </w:r>
          </w:p>
        </w:tc>
        <w:tc>
          <w:tcPr>
            <w:tcW w:w="4723" w:type="dxa"/>
            <w:shd w:val="clear" w:color="auto" w:fill="FFFFFF"/>
          </w:tcPr>
          <w:p w:rsidR="00533054" w:rsidRPr="00873006" w:rsidRDefault="00533054"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High</w:t>
            </w:r>
          </w:p>
        </w:tc>
      </w:tr>
      <w:tr w:rsidR="00873006" w:rsidRPr="00873006" w:rsidTr="009B4BB4">
        <w:tc>
          <w:tcPr>
            <w:tcW w:w="4605" w:type="dxa"/>
            <w:gridSpan w:val="3"/>
            <w:shd w:val="clear" w:color="auto" w:fill="FFFFFF"/>
          </w:tcPr>
          <w:p w:rsidR="00533054" w:rsidRPr="00873006" w:rsidRDefault="00533054"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Customer Update Account Info</w:t>
            </w:r>
          </w:p>
          <w:p w:rsidR="00533054" w:rsidRPr="00873006" w:rsidRDefault="00533054" w:rsidP="009B4BB4">
            <w:pPr>
              <w:pStyle w:val="JEFFLectureNotes"/>
              <w:rPr>
                <w:b/>
                <w:color w:val="auto"/>
                <w:sz w:val="24"/>
              </w:rPr>
            </w:pPr>
          </w:p>
        </w:tc>
        <w:tc>
          <w:tcPr>
            <w:tcW w:w="6123" w:type="dxa"/>
            <w:gridSpan w:val="2"/>
            <w:shd w:val="clear" w:color="auto" w:fill="FFFFFF"/>
          </w:tcPr>
          <w:p w:rsidR="00533054" w:rsidRPr="00873006" w:rsidRDefault="00533054"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r w:rsidRPr="00873006">
              <w:rPr>
                <w:i/>
                <w:color w:val="auto"/>
                <w:sz w:val="24"/>
              </w:rPr>
              <w:t>Overview – very high level view of the requirement (lacks detail)</w:t>
            </w:r>
          </w:p>
        </w:tc>
      </w:tr>
      <w:tr w:rsidR="00873006" w:rsidRPr="00873006" w:rsidTr="009B4BB4">
        <w:trPr>
          <w:trHeight w:val="287"/>
        </w:trPr>
        <w:tc>
          <w:tcPr>
            <w:tcW w:w="3168" w:type="dxa"/>
            <w:gridSpan w:val="2"/>
            <w:shd w:val="clear" w:color="auto" w:fill="FFFFFF"/>
          </w:tcPr>
          <w:p w:rsidR="00533054" w:rsidRPr="00873006" w:rsidRDefault="00533054"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rPr>
              <w:t>Customer</w:t>
            </w:r>
          </w:p>
        </w:tc>
      </w:tr>
      <w:tr w:rsidR="00873006" w:rsidRPr="00873006" w:rsidTr="009B4BB4">
        <w:tc>
          <w:tcPr>
            <w:tcW w:w="3168" w:type="dxa"/>
            <w:gridSpan w:val="2"/>
            <w:shd w:val="clear" w:color="auto" w:fill="FFFFFF"/>
          </w:tcPr>
          <w:p w:rsidR="00533054" w:rsidRPr="00873006" w:rsidRDefault="00533054" w:rsidP="009B4BB4">
            <w:pPr>
              <w:pStyle w:val="JEFFLectureNotes"/>
              <w:rPr>
                <w:b/>
                <w:color w:val="auto"/>
                <w:sz w:val="24"/>
              </w:rPr>
            </w:pPr>
            <w:r w:rsidRPr="00873006">
              <w:rPr>
                <w:b/>
                <w:color w:val="auto"/>
                <w:sz w:val="24"/>
              </w:rPr>
              <w:t>Goal:</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rPr>
              <w:t>Allow a Customer to update their account information</w:t>
            </w:r>
          </w:p>
        </w:tc>
      </w:tr>
      <w:tr w:rsidR="00873006" w:rsidRPr="00873006" w:rsidTr="009B4BB4">
        <w:tc>
          <w:tcPr>
            <w:tcW w:w="3168" w:type="dxa"/>
            <w:gridSpan w:val="2"/>
            <w:shd w:val="clear" w:color="auto" w:fill="FFFFFF"/>
          </w:tcPr>
          <w:p w:rsidR="00533054" w:rsidRPr="00873006" w:rsidRDefault="00533054"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rPr>
              <w:t>5. The system shall commit user updates to his/her account information within 3 seconds.</w:t>
            </w:r>
          </w:p>
        </w:tc>
      </w:tr>
      <w:tr w:rsidR="00873006" w:rsidRPr="00873006" w:rsidTr="009B4BB4">
        <w:tc>
          <w:tcPr>
            <w:tcW w:w="3168" w:type="dxa"/>
            <w:gridSpan w:val="2"/>
            <w:shd w:val="clear" w:color="auto" w:fill="FFFFFF"/>
          </w:tcPr>
          <w:p w:rsidR="00533054" w:rsidRPr="00873006" w:rsidRDefault="00533054"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rPr>
              <w:t>The Customer must be logged in.</w:t>
            </w:r>
          </w:p>
        </w:tc>
      </w:tr>
      <w:tr w:rsidR="00873006" w:rsidRPr="00873006" w:rsidTr="009B4BB4">
        <w:tc>
          <w:tcPr>
            <w:tcW w:w="3168" w:type="dxa"/>
            <w:gridSpan w:val="2"/>
            <w:shd w:val="clear" w:color="auto" w:fill="FFFFFF"/>
          </w:tcPr>
          <w:p w:rsidR="00533054" w:rsidRPr="00873006" w:rsidRDefault="00533054"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rPr>
              <w:t>The Customer’s account information must be updated.</w:t>
            </w:r>
          </w:p>
        </w:tc>
      </w:tr>
      <w:tr w:rsidR="00873006" w:rsidRPr="00873006" w:rsidTr="009B4BB4">
        <w:tc>
          <w:tcPr>
            <w:tcW w:w="3168" w:type="dxa"/>
            <w:gridSpan w:val="2"/>
            <w:shd w:val="clear" w:color="auto" w:fill="FFFFFF"/>
          </w:tcPr>
          <w:p w:rsidR="00533054" w:rsidRPr="00873006" w:rsidRDefault="00533054"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533054" w:rsidRPr="00873006" w:rsidRDefault="00533054" w:rsidP="009B4BB4">
            <w:pPr>
              <w:pStyle w:val="JEFFLectureNotes"/>
              <w:rPr>
                <w:color w:val="auto"/>
                <w:sz w:val="24"/>
              </w:rPr>
            </w:pPr>
          </w:p>
        </w:tc>
      </w:tr>
      <w:tr w:rsidR="00873006" w:rsidRPr="00873006" w:rsidTr="009B4BB4">
        <w:tc>
          <w:tcPr>
            <w:tcW w:w="804" w:type="dxa"/>
            <w:vMerge w:val="restart"/>
            <w:shd w:val="clear" w:color="auto" w:fill="FFFFFF"/>
            <w:vAlign w:val="center"/>
          </w:tcPr>
          <w:p w:rsidR="00533054" w:rsidRPr="00873006" w:rsidRDefault="00533054" w:rsidP="009B4BB4">
            <w:pPr>
              <w:pStyle w:val="JEFFLectureNotes"/>
              <w:rPr>
                <w:color w:val="auto"/>
                <w:sz w:val="24"/>
              </w:rPr>
            </w:pPr>
          </w:p>
        </w:tc>
        <w:tc>
          <w:tcPr>
            <w:tcW w:w="2364" w:type="dxa"/>
            <w:shd w:val="clear" w:color="auto" w:fill="FFFFFF"/>
            <w:vAlign w:val="center"/>
          </w:tcPr>
          <w:p w:rsidR="00533054" w:rsidRPr="00873006" w:rsidRDefault="00533054" w:rsidP="009B4BB4">
            <w:pPr>
              <w:pStyle w:val="JEFFLectureNotes"/>
              <w:rPr>
                <w:b/>
                <w:color w:val="auto"/>
                <w:sz w:val="24"/>
              </w:rPr>
            </w:pPr>
            <w:r w:rsidRPr="00873006">
              <w:rPr>
                <w:b/>
                <w:color w:val="auto"/>
                <w:sz w:val="24"/>
              </w:rPr>
              <w:t>Include:</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533054" w:rsidRPr="00873006" w:rsidRDefault="00533054" w:rsidP="009B4BB4">
            <w:pPr>
              <w:pStyle w:val="JEFFLectureNotes"/>
              <w:rPr>
                <w:color w:val="auto"/>
                <w:sz w:val="24"/>
              </w:rPr>
            </w:pPr>
          </w:p>
        </w:tc>
        <w:tc>
          <w:tcPr>
            <w:tcW w:w="2364" w:type="dxa"/>
            <w:shd w:val="clear" w:color="auto" w:fill="FFFFFF"/>
            <w:vAlign w:val="center"/>
          </w:tcPr>
          <w:p w:rsidR="00533054" w:rsidRPr="00873006" w:rsidRDefault="00533054" w:rsidP="009B4BB4">
            <w:pPr>
              <w:pStyle w:val="JEFFLectureNotes"/>
              <w:rPr>
                <w:b/>
                <w:color w:val="auto"/>
                <w:sz w:val="24"/>
              </w:rPr>
            </w:pPr>
            <w:r w:rsidRPr="00873006">
              <w:rPr>
                <w:b/>
                <w:color w:val="auto"/>
                <w:sz w:val="24"/>
              </w:rPr>
              <w:t>Extend:</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533054" w:rsidRPr="00873006" w:rsidRDefault="00533054" w:rsidP="009B4BB4">
            <w:pPr>
              <w:pStyle w:val="JEFFLectureNotes"/>
              <w:rPr>
                <w:color w:val="auto"/>
                <w:sz w:val="24"/>
              </w:rPr>
            </w:pPr>
          </w:p>
        </w:tc>
        <w:tc>
          <w:tcPr>
            <w:tcW w:w="2364" w:type="dxa"/>
            <w:shd w:val="clear" w:color="auto" w:fill="FFFFFF"/>
            <w:vAlign w:val="center"/>
          </w:tcPr>
          <w:p w:rsidR="00533054" w:rsidRPr="00873006" w:rsidRDefault="00533054"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rPr>
              <w:t>None</w:t>
            </w:r>
          </w:p>
        </w:tc>
      </w:tr>
      <w:tr w:rsidR="00873006" w:rsidRPr="00873006" w:rsidTr="009B4BB4">
        <w:tc>
          <w:tcPr>
            <w:tcW w:w="3168" w:type="dxa"/>
            <w:gridSpan w:val="2"/>
            <w:vMerge w:val="restart"/>
            <w:shd w:val="clear" w:color="auto" w:fill="FFFFFF"/>
          </w:tcPr>
          <w:p w:rsidR="00533054" w:rsidRPr="00873006" w:rsidRDefault="00533054" w:rsidP="009B4BB4">
            <w:pPr>
              <w:pStyle w:val="JEFFLectureNotes"/>
              <w:rPr>
                <w:b/>
                <w:color w:val="auto"/>
                <w:sz w:val="24"/>
              </w:rPr>
            </w:pPr>
            <w:r w:rsidRPr="00873006">
              <w:rPr>
                <w:b/>
                <w:color w:val="auto"/>
                <w:sz w:val="24"/>
              </w:rPr>
              <w:t>Trigger:</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External</w:t>
            </w:r>
          </w:p>
        </w:tc>
      </w:tr>
      <w:tr w:rsidR="00873006" w:rsidRPr="00873006" w:rsidTr="009B4BB4">
        <w:tc>
          <w:tcPr>
            <w:tcW w:w="3168" w:type="dxa"/>
            <w:gridSpan w:val="2"/>
            <w:vMerge/>
            <w:shd w:val="clear" w:color="auto" w:fill="FFFFFF"/>
          </w:tcPr>
          <w:p w:rsidR="00533054" w:rsidRPr="00873006" w:rsidRDefault="00533054" w:rsidP="009B4BB4">
            <w:pPr>
              <w:pStyle w:val="JEFFLectureNotes"/>
              <w:rPr>
                <w:b/>
                <w:color w:val="auto"/>
                <w:sz w:val="24"/>
              </w:rPr>
            </w:pP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rPr>
              <w:t>A Customer selects the Update Account Info option</w:t>
            </w:r>
          </w:p>
        </w:tc>
      </w:tr>
      <w:tr w:rsidR="00873006" w:rsidRPr="00873006" w:rsidTr="009B4BB4">
        <w:tc>
          <w:tcPr>
            <w:tcW w:w="3168" w:type="dxa"/>
            <w:gridSpan w:val="2"/>
            <w:shd w:val="clear" w:color="auto" w:fill="FFFFFF"/>
          </w:tcPr>
          <w:p w:rsidR="00533054" w:rsidRPr="00873006" w:rsidRDefault="00533054"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533054" w:rsidRPr="00873006" w:rsidRDefault="00533054" w:rsidP="00533054">
            <w:pPr>
              <w:pStyle w:val="JEFFLectureNotes"/>
              <w:numPr>
                <w:ilvl w:val="0"/>
                <w:numId w:val="31"/>
              </w:numPr>
              <w:rPr>
                <w:i/>
                <w:color w:val="auto"/>
                <w:sz w:val="24"/>
              </w:rPr>
            </w:pPr>
            <w:r w:rsidRPr="00873006">
              <w:rPr>
                <w:i/>
                <w:color w:val="auto"/>
                <w:sz w:val="24"/>
              </w:rPr>
              <w:t>The Customer changes their First Name, Last Name, Username, Address, Phone Number, or Email Address</w:t>
            </w:r>
          </w:p>
          <w:p w:rsidR="00533054" w:rsidRPr="00873006" w:rsidRDefault="00533054" w:rsidP="00533054">
            <w:pPr>
              <w:pStyle w:val="JEFFLectureNotes"/>
              <w:numPr>
                <w:ilvl w:val="0"/>
                <w:numId w:val="31"/>
              </w:numPr>
              <w:rPr>
                <w:i/>
                <w:color w:val="auto"/>
                <w:sz w:val="24"/>
              </w:rPr>
            </w:pPr>
            <w:r w:rsidRPr="00873006">
              <w:rPr>
                <w:i/>
                <w:color w:val="auto"/>
                <w:sz w:val="24"/>
              </w:rPr>
              <w:t>The System validates the changed field</w:t>
            </w:r>
          </w:p>
          <w:p w:rsidR="00533054" w:rsidRPr="00873006" w:rsidRDefault="00533054" w:rsidP="00533054">
            <w:pPr>
              <w:pStyle w:val="JEFFLectureNotes"/>
              <w:numPr>
                <w:ilvl w:val="0"/>
                <w:numId w:val="31"/>
              </w:numPr>
              <w:rPr>
                <w:i/>
                <w:color w:val="auto"/>
                <w:sz w:val="24"/>
              </w:rPr>
            </w:pPr>
            <w:r w:rsidRPr="00873006">
              <w:rPr>
                <w:i/>
                <w:color w:val="auto"/>
                <w:sz w:val="24"/>
              </w:rPr>
              <w:t>The System updates persistent storage with the changes</w:t>
            </w:r>
          </w:p>
          <w:p w:rsidR="00533054" w:rsidRPr="00873006" w:rsidRDefault="00533054" w:rsidP="00533054">
            <w:pPr>
              <w:pStyle w:val="JEFFLectureNotes"/>
              <w:numPr>
                <w:ilvl w:val="0"/>
                <w:numId w:val="31"/>
              </w:numPr>
              <w:rPr>
                <w:i/>
                <w:color w:val="auto"/>
                <w:sz w:val="24"/>
              </w:rPr>
            </w:pPr>
            <w:r w:rsidRPr="00873006">
              <w:rPr>
                <w:i/>
                <w:color w:val="auto"/>
                <w:sz w:val="24"/>
              </w:rPr>
              <w:lastRenderedPageBreak/>
              <w:t>The System displays the message “Changes applied successfully”</w:t>
            </w:r>
          </w:p>
        </w:tc>
      </w:tr>
      <w:tr w:rsidR="00873006" w:rsidRPr="00873006" w:rsidTr="009B4BB4">
        <w:tc>
          <w:tcPr>
            <w:tcW w:w="3168" w:type="dxa"/>
            <w:gridSpan w:val="2"/>
            <w:shd w:val="clear" w:color="auto" w:fill="FFFFFF"/>
          </w:tcPr>
          <w:p w:rsidR="00533054" w:rsidRPr="00873006" w:rsidRDefault="00533054" w:rsidP="009B4BB4">
            <w:pPr>
              <w:pStyle w:val="JEFFLectureNotes"/>
              <w:rPr>
                <w:b/>
                <w:color w:val="auto"/>
                <w:sz w:val="24"/>
              </w:rPr>
            </w:pPr>
            <w:r w:rsidRPr="00873006">
              <w:rPr>
                <w:b/>
                <w:color w:val="auto"/>
                <w:sz w:val="24"/>
              </w:rPr>
              <w:lastRenderedPageBreak/>
              <w:t>Sub-flows:</w:t>
            </w:r>
          </w:p>
        </w:tc>
        <w:tc>
          <w:tcPr>
            <w:tcW w:w="7560" w:type="dxa"/>
            <w:gridSpan w:val="3"/>
            <w:shd w:val="clear" w:color="auto" w:fill="FFFFFF"/>
          </w:tcPr>
          <w:p w:rsidR="00533054" w:rsidRPr="00873006" w:rsidRDefault="00533054" w:rsidP="009B4BB4">
            <w:pPr>
              <w:pStyle w:val="JEFFLectureNotes"/>
              <w:rPr>
                <w:i/>
                <w:color w:val="auto"/>
                <w:sz w:val="24"/>
              </w:rPr>
            </w:pPr>
            <w:r w:rsidRPr="00873006">
              <w:rPr>
                <w:i/>
                <w:color w:val="auto"/>
                <w:sz w:val="24"/>
                <w:lang w:val="en-GB"/>
              </w:rPr>
              <w:t>None</w:t>
            </w:r>
          </w:p>
        </w:tc>
      </w:tr>
      <w:tr w:rsidR="00873006" w:rsidRPr="00873006" w:rsidTr="009B4BB4">
        <w:trPr>
          <w:trHeight w:val="620"/>
        </w:trPr>
        <w:tc>
          <w:tcPr>
            <w:tcW w:w="10728" w:type="dxa"/>
            <w:gridSpan w:val="5"/>
            <w:shd w:val="clear" w:color="auto" w:fill="FFFFFF"/>
          </w:tcPr>
          <w:p w:rsidR="00533054" w:rsidRPr="00873006" w:rsidRDefault="00533054" w:rsidP="009B4BB4">
            <w:pPr>
              <w:pStyle w:val="JEFFLectureNotes"/>
              <w:rPr>
                <w:i/>
                <w:color w:val="auto"/>
                <w:sz w:val="24"/>
              </w:rPr>
            </w:pPr>
            <w:r w:rsidRPr="00873006">
              <w:rPr>
                <w:b/>
                <w:color w:val="auto"/>
                <w:sz w:val="24"/>
              </w:rPr>
              <w:t>Alternative/Exception flows</w:t>
            </w:r>
            <w:proofErr w:type="gramStart"/>
            <w:r w:rsidRPr="00873006">
              <w:rPr>
                <w:b/>
                <w:color w:val="auto"/>
                <w:sz w:val="24"/>
              </w:rPr>
              <w:t>:</w:t>
            </w:r>
            <w:proofErr w:type="gramEnd"/>
            <w:r w:rsidRPr="00873006">
              <w:rPr>
                <w:b/>
                <w:color w:val="auto"/>
                <w:sz w:val="24"/>
              </w:rPr>
              <w:br/>
            </w:r>
            <w:r w:rsidRPr="00873006">
              <w:rPr>
                <w:i/>
                <w:color w:val="auto"/>
                <w:sz w:val="24"/>
              </w:rPr>
              <w:t>2.a. The changed field(s) is/are invalid.</w:t>
            </w:r>
          </w:p>
          <w:p w:rsidR="00533054" w:rsidRPr="00873006" w:rsidRDefault="00533054" w:rsidP="009B4BB4">
            <w:pPr>
              <w:pStyle w:val="JEFFLectureNotes"/>
              <w:rPr>
                <w:i/>
                <w:color w:val="auto"/>
                <w:sz w:val="24"/>
              </w:rPr>
            </w:pPr>
            <w:r w:rsidRPr="00873006">
              <w:rPr>
                <w:i/>
                <w:color w:val="auto"/>
                <w:sz w:val="24"/>
              </w:rPr>
              <w:t xml:space="preserve">    </w:t>
            </w:r>
            <w:proofErr w:type="gramStart"/>
            <w:r w:rsidRPr="00873006">
              <w:rPr>
                <w:i/>
                <w:color w:val="auto"/>
                <w:sz w:val="24"/>
              </w:rPr>
              <w:t>2.a.1</w:t>
            </w:r>
            <w:proofErr w:type="gramEnd"/>
            <w:r w:rsidRPr="00873006">
              <w:rPr>
                <w:i/>
                <w:color w:val="auto"/>
                <w:sz w:val="24"/>
              </w:rPr>
              <w:t>. The System displays an error indicating the invalid fields.</w:t>
            </w:r>
          </w:p>
        </w:tc>
      </w:tr>
      <w:tr w:rsidR="00873006" w:rsidRPr="00873006" w:rsidTr="009B4BB4">
        <w:trPr>
          <w:trHeight w:val="620"/>
        </w:trPr>
        <w:tc>
          <w:tcPr>
            <w:tcW w:w="10728" w:type="dxa"/>
            <w:gridSpan w:val="5"/>
            <w:shd w:val="clear" w:color="auto" w:fill="FFFFFF"/>
          </w:tcPr>
          <w:p w:rsidR="00533054" w:rsidRPr="00873006" w:rsidRDefault="00533054" w:rsidP="009B4BB4">
            <w:pPr>
              <w:pStyle w:val="JEFFLectureNotes"/>
              <w:rPr>
                <w:b/>
                <w:color w:val="auto"/>
                <w:sz w:val="24"/>
              </w:rPr>
            </w:pPr>
            <w:r w:rsidRPr="00873006">
              <w:rPr>
                <w:b/>
                <w:color w:val="auto"/>
                <w:sz w:val="24"/>
              </w:rPr>
              <w:t>Functional Specification:</w:t>
            </w:r>
          </w:p>
          <w:p w:rsidR="00533054" w:rsidRPr="00873006" w:rsidRDefault="00533054" w:rsidP="009B4BB4">
            <w:pPr>
              <w:pStyle w:val="JEFFLectureNotes"/>
              <w:rPr>
                <w:b/>
                <w:color w:val="auto"/>
                <w:sz w:val="24"/>
              </w:rPr>
            </w:pPr>
            <w:r w:rsidRPr="00873006">
              <w:rPr>
                <w:b/>
                <w:noProof/>
                <w:color w:val="auto"/>
                <w:sz w:val="24"/>
              </w:rPr>
              <w:drawing>
                <wp:inline distT="0" distB="0" distL="0" distR="0" wp14:anchorId="7DE7D73C" wp14:editId="423905BE">
                  <wp:extent cx="5895155" cy="2514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6858" cy="2515326"/>
                          </a:xfrm>
                          <a:prstGeom prst="rect">
                            <a:avLst/>
                          </a:prstGeom>
                        </pic:spPr>
                      </pic:pic>
                    </a:graphicData>
                  </a:graphic>
                </wp:inline>
              </w:drawing>
            </w:r>
          </w:p>
        </w:tc>
      </w:tr>
    </w:tbl>
    <w:p w:rsidR="00533054" w:rsidRPr="00873006" w:rsidRDefault="00533054" w:rsidP="00533054">
      <w:pPr>
        <w:pStyle w:val="JEFFLectureNotes"/>
        <w:rPr>
          <w:color w:val="auto"/>
        </w:rPr>
      </w:pPr>
      <w:r w:rsidRPr="00873006">
        <w:rPr>
          <w:color w:val="auto"/>
        </w:rPr>
        <w:t> </w:t>
      </w:r>
    </w:p>
    <w:p w:rsidR="00C32A60" w:rsidRPr="00873006" w:rsidRDefault="00C32A60" w:rsidP="00C32A60">
      <w:pPr>
        <w:pStyle w:val="JEFFLectureNotes"/>
        <w:rPr>
          <w:color w:val="auto"/>
          <w:sz w:val="24"/>
        </w:rPr>
      </w:pPr>
    </w:p>
    <w:tbl>
      <w:tblPr>
        <w:tblStyle w:val="TableGrid"/>
        <w:tblW w:w="0" w:type="auto"/>
        <w:tblInd w:w="288" w:type="dxa"/>
        <w:shd w:val="clear" w:color="auto" w:fill="FFFFFF"/>
        <w:tblLook w:val="01E0" w:firstRow="1" w:lastRow="1" w:firstColumn="1" w:lastColumn="1" w:noHBand="0" w:noVBand="0"/>
      </w:tblPr>
      <w:tblGrid>
        <w:gridCol w:w="804"/>
        <w:gridCol w:w="2364"/>
        <w:gridCol w:w="1437"/>
        <w:gridCol w:w="1400"/>
        <w:gridCol w:w="4723"/>
      </w:tblGrid>
      <w:tr w:rsidR="00873006" w:rsidRPr="00873006" w:rsidTr="009B4BB4">
        <w:trPr>
          <w:trHeight w:val="368"/>
        </w:trPr>
        <w:tc>
          <w:tcPr>
            <w:tcW w:w="10728" w:type="dxa"/>
            <w:gridSpan w:val="5"/>
            <w:shd w:val="clear" w:color="auto" w:fill="FFFFFF"/>
          </w:tcPr>
          <w:p w:rsidR="00C32A60" w:rsidRPr="00873006" w:rsidRDefault="00C32A60" w:rsidP="009B4BB4">
            <w:pPr>
              <w:pStyle w:val="JEFFLectureNotes"/>
              <w:rPr>
                <w:b/>
                <w:color w:val="auto"/>
                <w:sz w:val="24"/>
              </w:rPr>
            </w:pPr>
            <w:r w:rsidRPr="00873006">
              <w:rPr>
                <w:i/>
                <w:noProof/>
                <w:color w:val="auto"/>
                <w:sz w:val="24"/>
              </w:rPr>
              <w:drawing>
                <wp:inline distT="0" distB="0" distL="0" distR="0" wp14:anchorId="0FE5F160" wp14:editId="0369A2C1">
                  <wp:extent cx="5857875" cy="4676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7875" cy="4676775"/>
                          </a:xfrm>
                          <a:prstGeom prst="rect">
                            <a:avLst/>
                          </a:prstGeom>
                        </pic:spPr>
                      </pic:pic>
                    </a:graphicData>
                  </a:graphic>
                </wp:inline>
              </w:drawing>
            </w:r>
          </w:p>
        </w:tc>
      </w:tr>
      <w:tr w:rsidR="00873006" w:rsidRPr="00873006" w:rsidTr="009B4BB4">
        <w:trPr>
          <w:trHeight w:val="368"/>
        </w:trPr>
        <w:tc>
          <w:tcPr>
            <w:tcW w:w="4605" w:type="dxa"/>
            <w:gridSpan w:val="3"/>
            <w:shd w:val="clear" w:color="auto" w:fill="FFFFFF"/>
          </w:tcPr>
          <w:p w:rsidR="00C32A60" w:rsidRPr="00873006" w:rsidRDefault="00C32A60" w:rsidP="009B4BB4">
            <w:pPr>
              <w:pStyle w:val="JEFFLectureNotes"/>
              <w:rPr>
                <w:b/>
                <w:color w:val="auto"/>
                <w:sz w:val="24"/>
              </w:rPr>
            </w:pPr>
            <w:r w:rsidRPr="00873006">
              <w:rPr>
                <w:b/>
                <w:color w:val="auto"/>
                <w:sz w:val="24"/>
              </w:rPr>
              <w:t>Product title:</w:t>
            </w:r>
            <w:r w:rsidRPr="00873006">
              <w:rPr>
                <w:b/>
                <w:color w:val="auto"/>
                <w:sz w:val="24"/>
              </w:rPr>
              <w:br/>
            </w:r>
            <w:r w:rsidRPr="00873006">
              <w:rPr>
                <w:i/>
                <w:color w:val="auto"/>
                <w:sz w:val="24"/>
              </w:rPr>
              <w:lastRenderedPageBreak/>
              <w:t>Jonesborough Farmer’s Market Sales System and Website</w:t>
            </w:r>
          </w:p>
        </w:tc>
        <w:tc>
          <w:tcPr>
            <w:tcW w:w="6123" w:type="dxa"/>
            <w:gridSpan w:val="2"/>
            <w:shd w:val="clear" w:color="auto" w:fill="FFFFFF"/>
          </w:tcPr>
          <w:p w:rsidR="00C32A60" w:rsidRPr="00873006" w:rsidRDefault="00C32A60" w:rsidP="009B4BB4">
            <w:pPr>
              <w:pStyle w:val="JEFFLectureNotes"/>
              <w:rPr>
                <w:b/>
                <w:color w:val="auto"/>
                <w:sz w:val="24"/>
              </w:rPr>
            </w:pPr>
            <w:r w:rsidRPr="00873006">
              <w:rPr>
                <w:b/>
                <w:color w:val="auto"/>
                <w:sz w:val="24"/>
              </w:rPr>
              <w:lastRenderedPageBreak/>
              <w:t>Product version:</w:t>
            </w:r>
            <w:r w:rsidRPr="00873006">
              <w:rPr>
                <w:b/>
                <w:color w:val="auto"/>
                <w:sz w:val="24"/>
              </w:rPr>
              <w:br/>
            </w:r>
            <w:r w:rsidRPr="00873006">
              <w:rPr>
                <w:i/>
                <w:color w:val="auto"/>
                <w:sz w:val="24"/>
              </w:rPr>
              <w:lastRenderedPageBreak/>
              <w:t>1.0</w:t>
            </w:r>
          </w:p>
        </w:tc>
      </w:tr>
      <w:tr w:rsidR="00873006" w:rsidRPr="00873006" w:rsidTr="009B4BB4">
        <w:trPr>
          <w:trHeight w:val="368"/>
        </w:trPr>
        <w:tc>
          <w:tcPr>
            <w:tcW w:w="4605" w:type="dxa"/>
            <w:gridSpan w:val="3"/>
            <w:shd w:val="clear" w:color="auto" w:fill="FFFFFF"/>
          </w:tcPr>
          <w:p w:rsidR="00C32A60" w:rsidRPr="00873006" w:rsidRDefault="00C32A60" w:rsidP="009B4BB4">
            <w:pPr>
              <w:pStyle w:val="JEFFLectureNotes"/>
              <w:rPr>
                <w:b/>
                <w:color w:val="auto"/>
                <w:sz w:val="24"/>
              </w:rPr>
            </w:pPr>
            <w:r w:rsidRPr="00873006">
              <w:rPr>
                <w:b/>
                <w:color w:val="auto"/>
                <w:sz w:val="24"/>
              </w:rPr>
              <w:lastRenderedPageBreak/>
              <w:t xml:space="preserve">Primary Actors: </w:t>
            </w:r>
            <w:r w:rsidRPr="00873006">
              <w:rPr>
                <w:b/>
                <w:color w:val="auto"/>
                <w:sz w:val="24"/>
              </w:rPr>
              <w:br/>
            </w:r>
            <w:r w:rsidRPr="00873006">
              <w:rPr>
                <w:i/>
                <w:color w:val="auto"/>
                <w:sz w:val="24"/>
              </w:rPr>
              <w:t>Customer</w:t>
            </w:r>
          </w:p>
        </w:tc>
        <w:tc>
          <w:tcPr>
            <w:tcW w:w="1400" w:type="dxa"/>
            <w:shd w:val="clear" w:color="auto" w:fill="FFFFFF"/>
          </w:tcPr>
          <w:p w:rsidR="00C32A60" w:rsidRPr="00873006" w:rsidRDefault="00C32A60" w:rsidP="009B4BB4">
            <w:pPr>
              <w:pStyle w:val="JEFFLectureNotes"/>
              <w:rPr>
                <w:b/>
                <w:i/>
                <w:iCs/>
                <w:color w:val="auto"/>
                <w:sz w:val="24"/>
              </w:rPr>
            </w:pPr>
            <w:r w:rsidRPr="00873006">
              <w:rPr>
                <w:b/>
                <w:color w:val="auto"/>
                <w:sz w:val="24"/>
              </w:rPr>
              <w:t xml:space="preserve">ID: </w:t>
            </w:r>
            <w:r w:rsidRPr="00873006">
              <w:rPr>
                <w:b/>
                <w:color w:val="auto"/>
                <w:sz w:val="24"/>
              </w:rPr>
              <w:br/>
            </w:r>
            <w:r w:rsidRPr="00873006">
              <w:rPr>
                <w:i/>
                <w:color w:val="auto"/>
                <w:sz w:val="24"/>
              </w:rPr>
              <w:t>26</w:t>
            </w:r>
          </w:p>
        </w:tc>
        <w:tc>
          <w:tcPr>
            <w:tcW w:w="4723" w:type="dxa"/>
            <w:shd w:val="clear" w:color="auto" w:fill="FFFFFF"/>
          </w:tcPr>
          <w:p w:rsidR="00C32A60" w:rsidRPr="00873006" w:rsidRDefault="00C32A60" w:rsidP="009B4BB4">
            <w:pPr>
              <w:pStyle w:val="JEFFLectureNotes"/>
              <w:rPr>
                <w:i/>
                <w:iCs/>
                <w:color w:val="auto"/>
                <w:sz w:val="24"/>
              </w:rPr>
            </w:pPr>
            <w:r w:rsidRPr="00873006">
              <w:rPr>
                <w:b/>
                <w:color w:val="auto"/>
                <w:sz w:val="24"/>
              </w:rPr>
              <w:t>Importance Level:</w:t>
            </w:r>
            <w:r w:rsidRPr="00873006">
              <w:rPr>
                <w:color w:val="auto"/>
                <w:sz w:val="24"/>
              </w:rPr>
              <w:t xml:space="preserve"> High/Medium/Low</w:t>
            </w:r>
            <w:r w:rsidRPr="00873006">
              <w:rPr>
                <w:color w:val="auto"/>
                <w:sz w:val="24"/>
              </w:rPr>
              <w:br/>
            </w:r>
            <w:r w:rsidRPr="00873006">
              <w:rPr>
                <w:i/>
                <w:color w:val="auto"/>
                <w:sz w:val="24"/>
              </w:rPr>
              <w:t>High</w:t>
            </w:r>
          </w:p>
        </w:tc>
      </w:tr>
      <w:tr w:rsidR="00873006" w:rsidRPr="00873006" w:rsidTr="009B4BB4">
        <w:tc>
          <w:tcPr>
            <w:tcW w:w="4605" w:type="dxa"/>
            <w:gridSpan w:val="3"/>
            <w:shd w:val="clear" w:color="auto" w:fill="FFFFFF"/>
          </w:tcPr>
          <w:p w:rsidR="00C32A60" w:rsidRPr="00873006" w:rsidRDefault="00C32A60" w:rsidP="009B4BB4">
            <w:pPr>
              <w:pStyle w:val="JEFFLectureNotes"/>
              <w:rPr>
                <w:i/>
                <w:color w:val="auto"/>
                <w:sz w:val="24"/>
              </w:rPr>
            </w:pPr>
            <w:r w:rsidRPr="00873006">
              <w:rPr>
                <w:b/>
                <w:color w:val="auto"/>
                <w:sz w:val="24"/>
              </w:rPr>
              <w:t xml:space="preserve">Use Case Name: </w:t>
            </w:r>
            <w:r w:rsidRPr="00873006">
              <w:rPr>
                <w:b/>
                <w:color w:val="auto"/>
                <w:sz w:val="24"/>
              </w:rPr>
              <w:br/>
            </w:r>
            <w:r w:rsidRPr="00873006">
              <w:rPr>
                <w:i/>
                <w:color w:val="auto"/>
                <w:sz w:val="24"/>
              </w:rPr>
              <w:t>Customer Delete Account</w:t>
            </w:r>
          </w:p>
          <w:p w:rsidR="00C32A60" w:rsidRPr="00873006" w:rsidRDefault="00C32A60" w:rsidP="009B4BB4">
            <w:pPr>
              <w:pStyle w:val="JEFFLectureNotes"/>
              <w:tabs>
                <w:tab w:val="left" w:pos="3193"/>
              </w:tabs>
              <w:rPr>
                <w:b/>
                <w:color w:val="auto"/>
                <w:sz w:val="24"/>
              </w:rPr>
            </w:pPr>
            <w:r w:rsidRPr="00873006">
              <w:rPr>
                <w:b/>
                <w:color w:val="auto"/>
                <w:sz w:val="24"/>
              </w:rPr>
              <w:tab/>
            </w:r>
          </w:p>
        </w:tc>
        <w:tc>
          <w:tcPr>
            <w:tcW w:w="6123" w:type="dxa"/>
            <w:gridSpan w:val="2"/>
            <w:shd w:val="clear" w:color="auto" w:fill="FFFFFF"/>
          </w:tcPr>
          <w:p w:rsidR="00C32A60" w:rsidRPr="00873006" w:rsidRDefault="00C32A60" w:rsidP="009B4BB4">
            <w:pPr>
              <w:pStyle w:val="JEFFLectureNotes"/>
              <w:rPr>
                <w:color w:val="auto"/>
                <w:sz w:val="24"/>
              </w:rPr>
            </w:pPr>
            <w:r w:rsidRPr="00873006">
              <w:rPr>
                <w:b/>
                <w:color w:val="auto"/>
                <w:sz w:val="24"/>
              </w:rPr>
              <w:t>Use Case Type:</w:t>
            </w:r>
            <w:r w:rsidRPr="00873006">
              <w:rPr>
                <w:color w:val="auto"/>
                <w:sz w:val="24"/>
              </w:rPr>
              <w:t xml:space="preserve"> </w:t>
            </w:r>
            <w:r w:rsidRPr="00873006">
              <w:rPr>
                <w:color w:val="auto"/>
                <w:sz w:val="24"/>
              </w:rPr>
              <w:br/>
              <w:t>Overview/Detail</w:t>
            </w:r>
            <w:r w:rsidRPr="00873006">
              <w:rPr>
                <w:color w:val="auto"/>
                <w:sz w:val="24"/>
              </w:rPr>
              <w:br/>
            </w:r>
            <w:r w:rsidRPr="00873006">
              <w:rPr>
                <w:i/>
                <w:color w:val="auto"/>
                <w:sz w:val="24"/>
              </w:rPr>
              <w:t>Overview – very high level view of the requirement (lacks detail)</w:t>
            </w:r>
          </w:p>
        </w:tc>
      </w:tr>
      <w:tr w:rsidR="00873006" w:rsidRPr="00873006" w:rsidTr="009B4BB4">
        <w:trPr>
          <w:trHeight w:val="287"/>
        </w:trPr>
        <w:tc>
          <w:tcPr>
            <w:tcW w:w="3168" w:type="dxa"/>
            <w:gridSpan w:val="2"/>
            <w:shd w:val="clear" w:color="auto" w:fill="FFFFFF"/>
          </w:tcPr>
          <w:p w:rsidR="00C32A60" w:rsidRPr="00873006" w:rsidRDefault="00C32A60" w:rsidP="009B4BB4">
            <w:pPr>
              <w:pStyle w:val="JEFFLectureNotes"/>
              <w:rPr>
                <w:color w:val="auto"/>
                <w:sz w:val="24"/>
              </w:rPr>
            </w:pPr>
            <w:r w:rsidRPr="00873006">
              <w:rPr>
                <w:b/>
                <w:color w:val="auto"/>
                <w:sz w:val="24"/>
              </w:rPr>
              <w:t>Stakeholders:</w:t>
            </w:r>
          </w:p>
        </w:tc>
        <w:tc>
          <w:tcPr>
            <w:tcW w:w="7560" w:type="dxa"/>
            <w:gridSpan w:val="3"/>
            <w:shd w:val="clear" w:color="auto" w:fill="FFFFFF"/>
          </w:tcPr>
          <w:p w:rsidR="00C32A60" w:rsidRPr="00873006" w:rsidRDefault="00C32A60" w:rsidP="009B4BB4">
            <w:pPr>
              <w:pStyle w:val="JEFFLectureNotes"/>
              <w:rPr>
                <w:i/>
                <w:color w:val="auto"/>
                <w:sz w:val="24"/>
              </w:rPr>
            </w:pPr>
            <w:r w:rsidRPr="00873006">
              <w:rPr>
                <w:i/>
                <w:color w:val="auto"/>
                <w:sz w:val="24"/>
              </w:rPr>
              <w:t>Customer</w:t>
            </w:r>
          </w:p>
        </w:tc>
      </w:tr>
      <w:tr w:rsidR="00873006" w:rsidRPr="00873006" w:rsidTr="009B4BB4">
        <w:tc>
          <w:tcPr>
            <w:tcW w:w="3168" w:type="dxa"/>
            <w:gridSpan w:val="2"/>
            <w:shd w:val="clear" w:color="auto" w:fill="FFFFFF"/>
          </w:tcPr>
          <w:p w:rsidR="00C32A60" w:rsidRPr="00873006" w:rsidRDefault="00C32A60" w:rsidP="009B4BB4">
            <w:pPr>
              <w:pStyle w:val="JEFFLectureNotes"/>
              <w:rPr>
                <w:b/>
                <w:color w:val="auto"/>
                <w:sz w:val="24"/>
              </w:rPr>
            </w:pPr>
            <w:r w:rsidRPr="00873006">
              <w:rPr>
                <w:b/>
                <w:color w:val="auto"/>
                <w:sz w:val="24"/>
              </w:rPr>
              <w:t>Goal:</w:t>
            </w:r>
          </w:p>
        </w:tc>
        <w:tc>
          <w:tcPr>
            <w:tcW w:w="7560" w:type="dxa"/>
            <w:gridSpan w:val="3"/>
            <w:shd w:val="clear" w:color="auto" w:fill="FFFFFF"/>
          </w:tcPr>
          <w:p w:rsidR="00C32A60" w:rsidRPr="00873006" w:rsidRDefault="00C32A60" w:rsidP="009B4BB4">
            <w:pPr>
              <w:pStyle w:val="JEFFLectureNotes"/>
              <w:tabs>
                <w:tab w:val="left" w:pos="3569"/>
              </w:tabs>
              <w:rPr>
                <w:i/>
                <w:color w:val="auto"/>
                <w:sz w:val="24"/>
              </w:rPr>
            </w:pPr>
            <w:r w:rsidRPr="00873006">
              <w:rPr>
                <w:i/>
                <w:color w:val="auto"/>
                <w:sz w:val="24"/>
              </w:rPr>
              <w:t>Allow a Customer to delete their account</w:t>
            </w:r>
          </w:p>
        </w:tc>
      </w:tr>
      <w:tr w:rsidR="00873006" w:rsidRPr="00873006" w:rsidTr="009B4BB4">
        <w:tc>
          <w:tcPr>
            <w:tcW w:w="3168" w:type="dxa"/>
            <w:gridSpan w:val="2"/>
            <w:shd w:val="clear" w:color="auto" w:fill="FFFFFF"/>
          </w:tcPr>
          <w:p w:rsidR="00C32A60" w:rsidRPr="00873006" w:rsidRDefault="00C32A60" w:rsidP="009B4BB4">
            <w:pPr>
              <w:pStyle w:val="JEFFLectureNotes"/>
              <w:rPr>
                <w:b/>
                <w:color w:val="auto"/>
                <w:sz w:val="24"/>
              </w:rPr>
            </w:pPr>
            <w:r w:rsidRPr="00873006">
              <w:rPr>
                <w:b/>
                <w:color w:val="auto"/>
                <w:sz w:val="24"/>
              </w:rPr>
              <w:t>Quality requirements:</w:t>
            </w:r>
          </w:p>
        </w:tc>
        <w:tc>
          <w:tcPr>
            <w:tcW w:w="7560" w:type="dxa"/>
            <w:gridSpan w:val="3"/>
            <w:shd w:val="clear" w:color="auto" w:fill="FFFFFF"/>
          </w:tcPr>
          <w:p w:rsidR="00C32A60" w:rsidRPr="00873006" w:rsidRDefault="00C32A60" w:rsidP="009B4BB4">
            <w:pPr>
              <w:pStyle w:val="JEFFLectureNotes"/>
              <w:rPr>
                <w:i/>
                <w:color w:val="auto"/>
                <w:sz w:val="24"/>
              </w:rPr>
            </w:pPr>
            <w:r w:rsidRPr="00873006">
              <w:rPr>
                <w:i/>
                <w:color w:val="auto"/>
                <w:sz w:val="24"/>
              </w:rPr>
              <w:t>None</w:t>
            </w:r>
          </w:p>
        </w:tc>
      </w:tr>
      <w:tr w:rsidR="00873006" w:rsidRPr="00873006" w:rsidTr="009B4BB4">
        <w:tc>
          <w:tcPr>
            <w:tcW w:w="3168" w:type="dxa"/>
            <w:gridSpan w:val="2"/>
            <w:shd w:val="clear" w:color="auto" w:fill="FFFFFF"/>
          </w:tcPr>
          <w:p w:rsidR="00C32A60" w:rsidRPr="00873006" w:rsidRDefault="00C32A60" w:rsidP="009B4BB4">
            <w:pPr>
              <w:pStyle w:val="JEFFLectureNotes"/>
              <w:rPr>
                <w:b/>
                <w:color w:val="auto"/>
                <w:sz w:val="24"/>
              </w:rPr>
            </w:pPr>
            <w:r w:rsidRPr="00873006">
              <w:rPr>
                <w:b/>
                <w:color w:val="auto"/>
                <w:sz w:val="24"/>
              </w:rPr>
              <w:t>Pre-Conditions:</w:t>
            </w:r>
          </w:p>
        </w:tc>
        <w:tc>
          <w:tcPr>
            <w:tcW w:w="7560" w:type="dxa"/>
            <w:gridSpan w:val="3"/>
            <w:shd w:val="clear" w:color="auto" w:fill="FFFFFF"/>
          </w:tcPr>
          <w:p w:rsidR="00C32A60" w:rsidRPr="00873006" w:rsidRDefault="00C32A60" w:rsidP="009B4BB4">
            <w:pPr>
              <w:pStyle w:val="JEFFLectureNotes"/>
              <w:rPr>
                <w:i/>
                <w:color w:val="auto"/>
                <w:sz w:val="24"/>
              </w:rPr>
            </w:pPr>
            <w:r w:rsidRPr="00873006">
              <w:rPr>
                <w:i/>
                <w:color w:val="auto"/>
                <w:sz w:val="24"/>
              </w:rPr>
              <w:t>The Customer must be logged in</w:t>
            </w:r>
          </w:p>
        </w:tc>
      </w:tr>
      <w:tr w:rsidR="00873006" w:rsidRPr="00873006" w:rsidTr="009B4BB4">
        <w:tc>
          <w:tcPr>
            <w:tcW w:w="3168" w:type="dxa"/>
            <w:gridSpan w:val="2"/>
            <w:shd w:val="clear" w:color="auto" w:fill="FFFFFF"/>
          </w:tcPr>
          <w:p w:rsidR="00C32A60" w:rsidRPr="00873006" w:rsidRDefault="00C32A60" w:rsidP="009B4BB4">
            <w:pPr>
              <w:pStyle w:val="JEFFLectureNotes"/>
              <w:rPr>
                <w:b/>
                <w:color w:val="auto"/>
                <w:sz w:val="24"/>
              </w:rPr>
            </w:pPr>
            <w:r w:rsidRPr="00873006">
              <w:rPr>
                <w:b/>
                <w:color w:val="auto"/>
                <w:sz w:val="24"/>
              </w:rPr>
              <w:t>Post-Conditions:</w:t>
            </w:r>
          </w:p>
        </w:tc>
        <w:tc>
          <w:tcPr>
            <w:tcW w:w="7560" w:type="dxa"/>
            <w:gridSpan w:val="3"/>
            <w:shd w:val="clear" w:color="auto" w:fill="FFFFFF"/>
          </w:tcPr>
          <w:p w:rsidR="00C32A60" w:rsidRPr="00873006" w:rsidRDefault="00C32A60" w:rsidP="009B4BB4">
            <w:pPr>
              <w:pStyle w:val="JEFFLectureNotes"/>
              <w:rPr>
                <w:i/>
                <w:color w:val="auto"/>
                <w:sz w:val="24"/>
              </w:rPr>
            </w:pPr>
            <w:r w:rsidRPr="00873006">
              <w:rPr>
                <w:i/>
                <w:color w:val="auto"/>
                <w:sz w:val="24"/>
              </w:rPr>
              <w:t>The Customer’s account must be removed.</w:t>
            </w:r>
          </w:p>
        </w:tc>
      </w:tr>
      <w:tr w:rsidR="00873006" w:rsidRPr="00873006" w:rsidTr="009B4BB4">
        <w:tc>
          <w:tcPr>
            <w:tcW w:w="3168" w:type="dxa"/>
            <w:gridSpan w:val="2"/>
            <w:shd w:val="clear" w:color="auto" w:fill="FFFFFF"/>
          </w:tcPr>
          <w:p w:rsidR="00C32A60" w:rsidRPr="00873006" w:rsidRDefault="00C32A60" w:rsidP="009B4BB4">
            <w:pPr>
              <w:pStyle w:val="JEFFLectureNotes"/>
              <w:rPr>
                <w:b/>
                <w:color w:val="auto"/>
                <w:sz w:val="24"/>
              </w:rPr>
            </w:pPr>
            <w:r w:rsidRPr="00873006">
              <w:rPr>
                <w:b/>
                <w:color w:val="auto"/>
                <w:sz w:val="24"/>
              </w:rPr>
              <w:t>Relationships:</w:t>
            </w:r>
          </w:p>
        </w:tc>
        <w:tc>
          <w:tcPr>
            <w:tcW w:w="7560" w:type="dxa"/>
            <w:gridSpan w:val="3"/>
            <w:shd w:val="clear" w:color="auto" w:fill="FFFFFF"/>
          </w:tcPr>
          <w:p w:rsidR="00C32A60" w:rsidRPr="00873006" w:rsidRDefault="00C32A60" w:rsidP="009B4BB4">
            <w:pPr>
              <w:pStyle w:val="JEFFLectureNotes"/>
              <w:rPr>
                <w:color w:val="auto"/>
                <w:sz w:val="24"/>
              </w:rPr>
            </w:pPr>
          </w:p>
        </w:tc>
      </w:tr>
      <w:tr w:rsidR="00873006" w:rsidRPr="00873006" w:rsidTr="009B4BB4">
        <w:tc>
          <w:tcPr>
            <w:tcW w:w="804" w:type="dxa"/>
            <w:vMerge w:val="restart"/>
            <w:shd w:val="clear" w:color="auto" w:fill="FFFFFF"/>
            <w:vAlign w:val="center"/>
          </w:tcPr>
          <w:p w:rsidR="00C32A60" w:rsidRPr="00873006" w:rsidRDefault="00C32A60" w:rsidP="009B4BB4">
            <w:pPr>
              <w:pStyle w:val="JEFFLectureNotes"/>
              <w:rPr>
                <w:color w:val="auto"/>
                <w:sz w:val="24"/>
              </w:rPr>
            </w:pPr>
          </w:p>
        </w:tc>
        <w:tc>
          <w:tcPr>
            <w:tcW w:w="2364" w:type="dxa"/>
            <w:shd w:val="clear" w:color="auto" w:fill="FFFFFF"/>
            <w:vAlign w:val="center"/>
          </w:tcPr>
          <w:p w:rsidR="00C32A60" w:rsidRPr="00873006" w:rsidRDefault="00C32A60" w:rsidP="009B4BB4">
            <w:pPr>
              <w:pStyle w:val="JEFFLectureNotes"/>
              <w:rPr>
                <w:b/>
                <w:color w:val="auto"/>
                <w:sz w:val="24"/>
              </w:rPr>
            </w:pPr>
            <w:r w:rsidRPr="00873006">
              <w:rPr>
                <w:b/>
                <w:color w:val="auto"/>
                <w:sz w:val="24"/>
              </w:rPr>
              <w:t>Include:</w:t>
            </w:r>
          </w:p>
        </w:tc>
        <w:tc>
          <w:tcPr>
            <w:tcW w:w="7560" w:type="dxa"/>
            <w:gridSpan w:val="3"/>
            <w:shd w:val="clear" w:color="auto" w:fill="FFFFFF"/>
          </w:tcPr>
          <w:p w:rsidR="00C32A60" w:rsidRPr="00873006" w:rsidRDefault="00C32A60"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C32A60" w:rsidRPr="00873006" w:rsidRDefault="00C32A60" w:rsidP="009B4BB4">
            <w:pPr>
              <w:pStyle w:val="JEFFLectureNotes"/>
              <w:rPr>
                <w:color w:val="auto"/>
                <w:sz w:val="24"/>
              </w:rPr>
            </w:pPr>
          </w:p>
        </w:tc>
        <w:tc>
          <w:tcPr>
            <w:tcW w:w="2364" w:type="dxa"/>
            <w:shd w:val="clear" w:color="auto" w:fill="FFFFFF"/>
            <w:vAlign w:val="center"/>
          </w:tcPr>
          <w:p w:rsidR="00C32A60" w:rsidRPr="00873006" w:rsidRDefault="00C32A60" w:rsidP="009B4BB4">
            <w:pPr>
              <w:pStyle w:val="JEFFLectureNotes"/>
              <w:rPr>
                <w:b/>
                <w:color w:val="auto"/>
                <w:sz w:val="24"/>
              </w:rPr>
            </w:pPr>
            <w:r w:rsidRPr="00873006">
              <w:rPr>
                <w:b/>
                <w:color w:val="auto"/>
                <w:sz w:val="24"/>
              </w:rPr>
              <w:t>Extend:</w:t>
            </w:r>
          </w:p>
        </w:tc>
        <w:tc>
          <w:tcPr>
            <w:tcW w:w="7560" w:type="dxa"/>
            <w:gridSpan w:val="3"/>
            <w:shd w:val="clear" w:color="auto" w:fill="FFFFFF"/>
          </w:tcPr>
          <w:p w:rsidR="00C32A60" w:rsidRPr="00873006" w:rsidRDefault="00C32A60" w:rsidP="009B4BB4">
            <w:pPr>
              <w:pStyle w:val="JEFFLectureNotes"/>
              <w:rPr>
                <w:i/>
                <w:color w:val="auto"/>
                <w:sz w:val="24"/>
              </w:rPr>
            </w:pPr>
            <w:r w:rsidRPr="00873006">
              <w:rPr>
                <w:i/>
                <w:color w:val="auto"/>
                <w:sz w:val="24"/>
              </w:rPr>
              <w:t>None</w:t>
            </w:r>
          </w:p>
        </w:tc>
      </w:tr>
      <w:tr w:rsidR="00873006" w:rsidRPr="00873006" w:rsidTr="009B4BB4">
        <w:tc>
          <w:tcPr>
            <w:tcW w:w="804" w:type="dxa"/>
            <w:vMerge/>
            <w:shd w:val="clear" w:color="auto" w:fill="FFFFFF"/>
            <w:vAlign w:val="center"/>
          </w:tcPr>
          <w:p w:rsidR="00C32A60" w:rsidRPr="00873006" w:rsidRDefault="00C32A60" w:rsidP="009B4BB4">
            <w:pPr>
              <w:pStyle w:val="JEFFLectureNotes"/>
              <w:rPr>
                <w:color w:val="auto"/>
                <w:sz w:val="24"/>
              </w:rPr>
            </w:pPr>
          </w:p>
        </w:tc>
        <w:tc>
          <w:tcPr>
            <w:tcW w:w="2364" w:type="dxa"/>
            <w:shd w:val="clear" w:color="auto" w:fill="FFFFFF"/>
            <w:vAlign w:val="center"/>
          </w:tcPr>
          <w:p w:rsidR="00C32A60" w:rsidRPr="00873006" w:rsidRDefault="00C32A60" w:rsidP="009B4BB4">
            <w:pPr>
              <w:pStyle w:val="JEFFLectureNotes"/>
              <w:rPr>
                <w:b/>
                <w:color w:val="auto"/>
                <w:sz w:val="24"/>
              </w:rPr>
            </w:pPr>
            <w:r w:rsidRPr="00873006">
              <w:rPr>
                <w:b/>
                <w:color w:val="auto"/>
                <w:sz w:val="24"/>
              </w:rPr>
              <w:t>Generalization:</w:t>
            </w:r>
          </w:p>
        </w:tc>
        <w:tc>
          <w:tcPr>
            <w:tcW w:w="7560" w:type="dxa"/>
            <w:gridSpan w:val="3"/>
            <w:shd w:val="clear" w:color="auto" w:fill="FFFFFF"/>
          </w:tcPr>
          <w:p w:rsidR="00C32A60" w:rsidRPr="00873006" w:rsidRDefault="00C32A60" w:rsidP="009B4BB4">
            <w:pPr>
              <w:pStyle w:val="JEFFLectureNotes"/>
              <w:rPr>
                <w:i/>
                <w:color w:val="auto"/>
                <w:sz w:val="24"/>
              </w:rPr>
            </w:pPr>
            <w:r w:rsidRPr="00873006">
              <w:rPr>
                <w:i/>
                <w:color w:val="auto"/>
                <w:sz w:val="24"/>
              </w:rPr>
              <w:t>None</w:t>
            </w:r>
          </w:p>
        </w:tc>
      </w:tr>
      <w:tr w:rsidR="00873006" w:rsidRPr="00873006" w:rsidTr="009B4BB4">
        <w:tc>
          <w:tcPr>
            <w:tcW w:w="3168" w:type="dxa"/>
            <w:gridSpan w:val="2"/>
            <w:vMerge w:val="restart"/>
            <w:shd w:val="clear" w:color="auto" w:fill="FFFFFF"/>
          </w:tcPr>
          <w:p w:rsidR="00C32A60" w:rsidRPr="00873006" w:rsidRDefault="00C32A60" w:rsidP="009B4BB4">
            <w:pPr>
              <w:pStyle w:val="JEFFLectureNotes"/>
              <w:rPr>
                <w:b/>
                <w:color w:val="auto"/>
                <w:sz w:val="24"/>
              </w:rPr>
            </w:pPr>
            <w:r w:rsidRPr="00873006">
              <w:rPr>
                <w:b/>
                <w:color w:val="auto"/>
                <w:sz w:val="24"/>
              </w:rPr>
              <w:t>Trigger:</w:t>
            </w:r>
          </w:p>
        </w:tc>
        <w:tc>
          <w:tcPr>
            <w:tcW w:w="7560" w:type="dxa"/>
            <w:gridSpan w:val="3"/>
            <w:shd w:val="clear" w:color="auto" w:fill="FFFFFF"/>
          </w:tcPr>
          <w:p w:rsidR="00C32A60" w:rsidRPr="00873006" w:rsidRDefault="00C32A60" w:rsidP="009B4BB4">
            <w:pPr>
              <w:pStyle w:val="JEFFLectureNotes"/>
              <w:rPr>
                <w:i/>
                <w:color w:val="auto"/>
                <w:sz w:val="24"/>
              </w:rPr>
            </w:pPr>
            <w:r w:rsidRPr="00873006">
              <w:rPr>
                <w:b/>
                <w:color w:val="auto"/>
                <w:sz w:val="24"/>
              </w:rPr>
              <w:t>Trigger Type:</w:t>
            </w:r>
            <w:r w:rsidRPr="00873006">
              <w:rPr>
                <w:color w:val="auto"/>
                <w:sz w:val="24"/>
              </w:rPr>
              <w:t xml:space="preserve"> External/Temporal</w:t>
            </w:r>
            <w:r w:rsidRPr="00873006">
              <w:rPr>
                <w:color w:val="auto"/>
                <w:sz w:val="24"/>
              </w:rPr>
              <w:br/>
            </w:r>
            <w:r w:rsidRPr="00873006">
              <w:rPr>
                <w:i/>
                <w:color w:val="auto"/>
                <w:sz w:val="24"/>
              </w:rPr>
              <w:t>External</w:t>
            </w:r>
          </w:p>
        </w:tc>
      </w:tr>
      <w:tr w:rsidR="00873006" w:rsidRPr="00873006" w:rsidTr="009B4BB4">
        <w:tc>
          <w:tcPr>
            <w:tcW w:w="3168" w:type="dxa"/>
            <w:gridSpan w:val="2"/>
            <w:vMerge/>
            <w:shd w:val="clear" w:color="auto" w:fill="FFFFFF"/>
          </w:tcPr>
          <w:p w:rsidR="00C32A60" w:rsidRPr="00873006" w:rsidRDefault="00C32A60" w:rsidP="009B4BB4">
            <w:pPr>
              <w:pStyle w:val="JEFFLectureNotes"/>
              <w:rPr>
                <w:b/>
                <w:color w:val="auto"/>
                <w:sz w:val="24"/>
              </w:rPr>
            </w:pPr>
          </w:p>
        </w:tc>
        <w:tc>
          <w:tcPr>
            <w:tcW w:w="7560" w:type="dxa"/>
            <w:gridSpan w:val="3"/>
            <w:shd w:val="clear" w:color="auto" w:fill="FFFFFF"/>
          </w:tcPr>
          <w:p w:rsidR="00C32A60" w:rsidRPr="00873006" w:rsidRDefault="00C32A60" w:rsidP="009B4BB4">
            <w:pPr>
              <w:pStyle w:val="JEFFLectureNotes"/>
              <w:rPr>
                <w:i/>
                <w:color w:val="auto"/>
                <w:sz w:val="24"/>
              </w:rPr>
            </w:pPr>
            <w:r w:rsidRPr="00873006">
              <w:rPr>
                <w:i/>
                <w:color w:val="auto"/>
                <w:sz w:val="24"/>
              </w:rPr>
              <w:t>The Customer selects the Delete Account option</w:t>
            </w:r>
          </w:p>
        </w:tc>
      </w:tr>
      <w:tr w:rsidR="00873006" w:rsidRPr="00873006" w:rsidTr="009B4BB4">
        <w:tc>
          <w:tcPr>
            <w:tcW w:w="3168" w:type="dxa"/>
            <w:gridSpan w:val="2"/>
            <w:shd w:val="clear" w:color="auto" w:fill="FFFFFF"/>
          </w:tcPr>
          <w:p w:rsidR="00C32A60" w:rsidRPr="00873006" w:rsidRDefault="00C32A60" w:rsidP="009B4BB4">
            <w:pPr>
              <w:pStyle w:val="JEFFLectureNotes"/>
              <w:rPr>
                <w:b/>
                <w:color w:val="auto"/>
                <w:sz w:val="24"/>
              </w:rPr>
            </w:pPr>
            <w:r w:rsidRPr="00873006">
              <w:rPr>
                <w:b/>
                <w:color w:val="auto"/>
                <w:sz w:val="24"/>
              </w:rPr>
              <w:t>Normal Flow of Events:</w:t>
            </w:r>
          </w:p>
        </w:tc>
        <w:tc>
          <w:tcPr>
            <w:tcW w:w="7560" w:type="dxa"/>
            <w:gridSpan w:val="3"/>
            <w:shd w:val="clear" w:color="auto" w:fill="FFFFFF"/>
          </w:tcPr>
          <w:p w:rsidR="00C32A60" w:rsidRPr="00873006" w:rsidRDefault="00C32A60" w:rsidP="00C32A60">
            <w:pPr>
              <w:pStyle w:val="JEFFLectureNotes"/>
              <w:numPr>
                <w:ilvl w:val="0"/>
                <w:numId w:val="32"/>
              </w:numPr>
              <w:rPr>
                <w:i/>
                <w:color w:val="auto"/>
                <w:sz w:val="24"/>
              </w:rPr>
            </w:pPr>
            <w:r w:rsidRPr="00873006">
              <w:rPr>
                <w:i/>
                <w:color w:val="auto"/>
                <w:sz w:val="24"/>
              </w:rPr>
              <w:t>The Customer enters their password</w:t>
            </w:r>
          </w:p>
          <w:p w:rsidR="00C32A60" w:rsidRPr="00873006" w:rsidRDefault="00C32A60" w:rsidP="00C32A60">
            <w:pPr>
              <w:pStyle w:val="JEFFLectureNotes"/>
              <w:numPr>
                <w:ilvl w:val="0"/>
                <w:numId w:val="32"/>
              </w:numPr>
              <w:rPr>
                <w:i/>
                <w:color w:val="auto"/>
                <w:sz w:val="24"/>
              </w:rPr>
            </w:pPr>
            <w:r w:rsidRPr="00873006">
              <w:rPr>
                <w:i/>
                <w:color w:val="auto"/>
                <w:sz w:val="24"/>
              </w:rPr>
              <w:t>The System validates the password</w:t>
            </w:r>
          </w:p>
          <w:p w:rsidR="00C32A60" w:rsidRPr="00873006" w:rsidRDefault="00C32A60" w:rsidP="00C32A60">
            <w:pPr>
              <w:pStyle w:val="JEFFLectureNotes"/>
              <w:numPr>
                <w:ilvl w:val="0"/>
                <w:numId w:val="32"/>
              </w:numPr>
              <w:rPr>
                <w:i/>
                <w:color w:val="auto"/>
                <w:sz w:val="24"/>
              </w:rPr>
            </w:pPr>
            <w:r w:rsidRPr="00873006">
              <w:rPr>
                <w:i/>
                <w:color w:val="auto"/>
                <w:sz w:val="24"/>
              </w:rPr>
              <w:t>The System updates persistent storage</w:t>
            </w:r>
          </w:p>
        </w:tc>
      </w:tr>
      <w:tr w:rsidR="00873006" w:rsidRPr="00873006" w:rsidTr="009B4BB4">
        <w:tc>
          <w:tcPr>
            <w:tcW w:w="3168" w:type="dxa"/>
            <w:gridSpan w:val="2"/>
            <w:shd w:val="clear" w:color="auto" w:fill="FFFFFF"/>
          </w:tcPr>
          <w:p w:rsidR="00C32A60" w:rsidRPr="00873006" w:rsidRDefault="00C32A60" w:rsidP="009B4BB4">
            <w:pPr>
              <w:pStyle w:val="JEFFLectureNotes"/>
              <w:rPr>
                <w:b/>
                <w:color w:val="auto"/>
                <w:sz w:val="24"/>
              </w:rPr>
            </w:pPr>
            <w:r w:rsidRPr="00873006">
              <w:rPr>
                <w:b/>
                <w:color w:val="auto"/>
                <w:sz w:val="24"/>
              </w:rPr>
              <w:t>Sub-flows:</w:t>
            </w:r>
          </w:p>
        </w:tc>
        <w:tc>
          <w:tcPr>
            <w:tcW w:w="7560" w:type="dxa"/>
            <w:gridSpan w:val="3"/>
            <w:shd w:val="clear" w:color="auto" w:fill="FFFFFF"/>
          </w:tcPr>
          <w:p w:rsidR="00C32A60" w:rsidRPr="00873006" w:rsidRDefault="00C32A60" w:rsidP="009B4BB4">
            <w:pPr>
              <w:pStyle w:val="JEFFLectureNotes"/>
              <w:rPr>
                <w:i/>
                <w:color w:val="auto"/>
                <w:sz w:val="24"/>
              </w:rPr>
            </w:pPr>
            <w:r w:rsidRPr="00873006">
              <w:rPr>
                <w:i/>
                <w:color w:val="auto"/>
                <w:sz w:val="24"/>
                <w:lang w:val="en-GB"/>
              </w:rPr>
              <w:t>None</w:t>
            </w:r>
          </w:p>
        </w:tc>
      </w:tr>
      <w:tr w:rsidR="00873006" w:rsidRPr="00873006" w:rsidTr="009B4BB4">
        <w:trPr>
          <w:trHeight w:val="620"/>
        </w:trPr>
        <w:tc>
          <w:tcPr>
            <w:tcW w:w="10728" w:type="dxa"/>
            <w:gridSpan w:val="5"/>
            <w:shd w:val="clear" w:color="auto" w:fill="FFFFFF"/>
          </w:tcPr>
          <w:p w:rsidR="00C32A60" w:rsidRPr="00873006" w:rsidRDefault="00C32A60" w:rsidP="009B4BB4">
            <w:pPr>
              <w:pStyle w:val="JEFFLectureNotes"/>
              <w:rPr>
                <w:i/>
                <w:color w:val="auto"/>
                <w:sz w:val="24"/>
              </w:rPr>
            </w:pPr>
            <w:r w:rsidRPr="00873006">
              <w:rPr>
                <w:b/>
                <w:color w:val="auto"/>
                <w:sz w:val="24"/>
              </w:rPr>
              <w:t>Alternative/Exception flows:</w:t>
            </w:r>
            <w:r w:rsidRPr="00873006">
              <w:rPr>
                <w:b/>
                <w:color w:val="auto"/>
                <w:sz w:val="24"/>
              </w:rPr>
              <w:br/>
            </w:r>
            <w:r w:rsidRPr="00873006">
              <w:rPr>
                <w:i/>
                <w:color w:val="auto"/>
                <w:sz w:val="24"/>
              </w:rPr>
              <w:t>2.a. Invalid password</w:t>
            </w:r>
          </w:p>
          <w:p w:rsidR="00C32A60" w:rsidRPr="00873006" w:rsidRDefault="00C32A60" w:rsidP="009B4BB4">
            <w:pPr>
              <w:pStyle w:val="JEFFLectureNotes"/>
              <w:rPr>
                <w:i/>
                <w:color w:val="auto"/>
                <w:sz w:val="24"/>
              </w:rPr>
            </w:pPr>
            <w:r w:rsidRPr="00873006">
              <w:rPr>
                <w:i/>
                <w:color w:val="auto"/>
                <w:sz w:val="24"/>
              </w:rPr>
              <w:t xml:space="preserve">    </w:t>
            </w:r>
            <w:proofErr w:type="gramStart"/>
            <w:r w:rsidRPr="00873006">
              <w:rPr>
                <w:i/>
                <w:color w:val="auto"/>
                <w:sz w:val="24"/>
              </w:rPr>
              <w:t>2.a.1</w:t>
            </w:r>
            <w:proofErr w:type="gramEnd"/>
            <w:r w:rsidRPr="00873006">
              <w:rPr>
                <w:i/>
                <w:color w:val="auto"/>
                <w:sz w:val="24"/>
              </w:rPr>
              <w:t>. The System displays the error “Invalid password”</w:t>
            </w:r>
          </w:p>
          <w:p w:rsidR="00C32A60" w:rsidRPr="00873006" w:rsidRDefault="00C32A60" w:rsidP="009B4BB4">
            <w:pPr>
              <w:pStyle w:val="JEFFLectureNotes"/>
              <w:rPr>
                <w:i/>
                <w:color w:val="auto"/>
                <w:sz w:val="24"/>
              </w:rPr>
            </w:pPr>
            <w:r w:rsidRPr="00873006">
              <w:rPr>
                <w:i/>
                <w:color w:val="auto"/>
                <w:sz w:val="24"/>
              </w:rPr>
              <w:t xml:space="preserve">    </w:t>
            </w:r>
            <w:proofErr w:type="gramStart"/>
            <w:r w:rsidRPr="00873006">
              <w:rPr>
                <w:i/>
                <w:color w:val="auto"/>
                <w:sz w:val="24"/>
              </w:rPr>
              <w:t>2.a.2</w:t>
            </w:r>
            <w:proofErr w:type="gramEnd"/>
            <w:r w:rsidRPr="00873006">
              <w:rPr>
                <w:i/>
                <w:color w:val="auto"/>
                <w:sz w:val="24"/>
              </w:rPr>
              <w:t>. The System does not delete the Customer’s account</w:t>
            </w:r>
          </w:p>
        </w:tc>
      </w:tr>
    </w:tbl>
    <w:p w:rsidR="00C32A60" w:rsidRPr="00873006" w:rsidRDefault="00C32A60" w:rsidP="00C32A60">
      <w:pPr>
        <w:pStyle w:val="JEFFLectureNotes"/>
        <w:rPr>
          <w:color w:val="auto"/>
        </w:rPr>
      </w:pPr>
      <w:r w:rsidRPr="00873006">
        <w:rPr>
          <w:color w:val="auto"/>
        </w:rPr>
        <w:t> </w:t>
      </w:r>
    </w:p>
    <w:p w:rsidR="00596350" w:rsidRPr="00873006" w:rsidRDefault="00596350"/>
    <w:sectPr w:rsidR="00596350" w:rsidRPr="00873006" w:rsidSect="00C43DA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Chad Branton" w:date="2014-01-22T18:12:00Z" w:initials="CB">
    <w:p w:rsidR="0049242E" w:rsidRDefault="0049242E">
      <w:pPr>
        <w:pStyle w:val="CommentText"/>
      </w:pPr>
      <w:r>
        <w:rPr>
          <w:rStyle w:val="CommentReference"/>
        </w:rPr>
        <w:annotationRef/>
      </w:r>
      <w:r>
        <w:t>Number made up</w:t>
      </w:r>
    </w:p>
  </w:comment>
  <w:comment w:id="26" w:author="Chad Branton" w:date="2014-01-22T18:12:00Z" w:initials="CB">
    <w:p w:rsidR="0049242E" w:rsidRDefault="0049242E">
      <w:pPr>
        <w:pStyle w:val="CommentText"/>
      </w:pPr>
      <w:r>
        <w:rPr>
          <w:rStyle w:val="CommentReference"/>
        </w:rPr>
        <w:annotationRef/>
      </w:r>
      <w:r>
        <w:t>Number made up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07FA"/>
    <w:multiLevelType w:val="hybridMultilevel"/>
    <w:tmpl w:val="5432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BFA"/>
    <w:multiLevelType w:val="hybridMultilevel"/>
    <w:tmpl w:val="0834078C"/>
    <w:lvl w:ilvl="0" w:tplc="C0E8248C">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3731D"/>
    <w:multiLevelType w:val="hybridMultilevel"/>
    <w:tmpl w:val="BD38C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43BF1"/>
    <w:multiLevelType w:val="hybridMultilevel"/>
    <w:tmpl w:val="A06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4064C"/>
    <w:multiLevelType w:val="hybridMultilevel"/>
    <w:tmpl w:val="8D381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CC487C"/>
    <w:multiLevelType w:val="hybridMultilevel"/>
    <w:tmpl w:val="A06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1D7AED"/>
    <w:multiLevelType w:val="hybridMultilevel"/>
    <w:tmpl w:val="3C1A081C"/>
    <w:lvl w:ilvl="0" w:tplc="A6DAA3E0">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CD13B4"/>
    <w:multiLevelType w:val="hybridMultilevel"/>
    <w:tmpl w:val="1374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D3843"/>
    <w:multiLevelType w:val="hybridMultilevel"/>
    <w:tmpl w:val="DAD47668"/>
    <w:lvl w:ilvl="0" w:tplc="F9E8FDF2">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017F6"/>
    <w:multiLevelType w:val="hybridMultilevel"/>
    <w:tmpl w:val="A06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F36DDB"/>
    <w:multiLevelType w:val="hybridMultilevel"/>
    <w:tmpl w:val="4F8E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7E2BF7"/>
    <w:multiLevelType w:val="hybridMultilevel"/>
    <w:tmpl w:val="52BEA6F6"/>
    <w:lvl w:ilvl="0" w:tplc="3B28E0C4">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0C06DB"/>
    <w:multiLevelType w:val="hybridMultilevel"/>
    <w:tmpl w:val="4D02A20C"/>
    <w:lvl w:ilvl="0" w:tplc="4FE8DBA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3B4B7E"/>
    <w:multiLevelType w:val="hybridMultilevel"/>
    <w:tmpl w:val="A6661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E1266"/>
    <w:multiLevelType w:val="hybridMultilevel"/>
    <w:tmpl w:val="34D67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E119DF"/>
    <w:multiLevelType w:val="hybridMultilevel"/>
    <w:tmpl w:val="A06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012BBC"/>
    <w:multiLevelType w:val="hybridMultilevel"/>
    <w:tmpl w:val="20525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8323F0"/>
    <w:multiLevelType w:val="hybridMultilevel"/>
    <w:tmpl w:val="A838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E942EA"/>
    <w:multiLevelType w:val="hybridMultilevel"/>
    <w:tmpl w:val="A06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B7A6C"/>
    <w:multiLevelType w:val="hybridMultilevel"/>
    <w:tmpl w:val="B2808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F033F1"/>
    <w:multiLevelType w:val="hybridMultilevel"/>
    <w:tmpl w:val="1208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09182E"/>
    <w:multiLevelType w:val="hybridMultilevel"/>
    <w:tmpl w:val="A06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6333C4"/>
    <w:multiLevelType w:val="hybridMultilevel"/>
    <w:tmpl w:val="1208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3D1A0F"/>
    <w:multiLevelType w:val="hybridMultilevel"/>
    <w:tmpl w:val="A06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EF41A9"/>
    <w:multiLevelType w:val="hybridMultilevel"/>
    <w:tmpl w:val="8D8E24A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9C7102"/>
    <w:multiLevelType w:val="hybridMultilevel"/>
    <w:tmpl w:val="B7E2F328"/>
    <w:lvl w:ilvl="0" w:tplc="5C9E7390">
      <w:start w:val="1"/>
      <w:numFmt w:val="bullet"/>
      <w:lvlText w:val="-"/>
      <w:lvlJc w:val="left"/>
      <w:pPr>
        <w:ind w:left="720" w:hanging="360"/>
      </w:pPr>
      <w:rPr>
        <w:rFonts w:ascii="Century Gothic" w:eastAsia="Times New Roman" w:hAnsi="Century Gothic"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CA6EB0"/>
    <w:multiLevelType w:val="hybridMultilevel"/>
    <w:tmpl w:val="A06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E0AFF"/>
    <w:multiLevelType w:val="hybridMultilevel"/>
    <w:tmpl w:val="7232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B114EE"/>
    <w:multiLevelType w:val="hybridMultilevel"/>
    <w:tmpl w:val="6A3E5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BE5F96"/>
    <w:multiLevelType w:val="hybridMultilevel"/>
    <w:tmpl w:val="3DDCB2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B0175C"/>
    <w:multiLevelType w:val="hybridMultilevel"/>
    <w:tmpl w:val="A5B0BA5E"/>
    <w:lvl w:ilvl="0" w:tplc="553C3632">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9B32E4"/>
    <w:multiLevelType w:val="hybridMultilevel"/>
    <w:tmpl w:val="FE50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9"/>
  </w:num>
  <w:num w:numId="4">
    <w:abstractNumId w:val="15"/>
  </w:num>
  <w:num w:numId="5">
    <w:abstractNumId w:val="5"/>
  </w:num>
  <w:num w:numId="6">
    <w:abstractNumId w:val="26"/>
  </w:num>
  <w:num w:numId="7">
    <w:abstractNumId w:val="3"/>
  </w:num>
  <w:num w:numId="8">
    <w:abstractNumId w:val="9"/>
  </w:num>
  <w:num w:numId="9">
    <w:abstractNumId w:val="21"/>
  </w:num>
  <w:num w:numId="10">
    <w:abstractNumId w:val="23"/>
  </w:num>
  <w:num w:numId="11">
    <w:abstractNumId w:val="18"/>
  </w:num>
  <w:num w:numId="12">
    <w:abstractNumId w:val="7"/>
  </w:num>
  <w:num w:numId="13">
    <w:abstractNumId w:val="19"/>
  </w:num>
  <w:num w:numId="14">
    <w:abstractNumId w:val="28"/>
  </w:num>
  <w:num w:numId="15">
    <w:abstractNumId w:val="0"/>
  </w:num>
  <w:num w:numId="16">
    <w:abstractNumId w:val="13"/>
  </w:num>
  <w:num w:numId="17">
    <w:abstractNumId w:val="1"/>
  </w:num>
  <w:num w:numId="18">
    <w:abstractNumId w:val="31"/>
  </w:num>
  <w:num w:numId="19">
    <w:abstractNumId w:val="10"/>
  </w:num>
  <w:num w:numId="20">
    <w:abstractNumId w:val="4"/>
  </w:num>
  <w:num w:numId="21">
    <w:abstractNumId w:val="2"/>
  </w:num>
  <w:num w:numId="22">
    <w:abstractNumId w:val="24"/>
  </w:num>
  <w:num w:numId="23">
    <w:abstractNumId w:val="27"/>
  </w:num>
  <w:num w:numId="24">
    <w:abstractNumId w:val="22"/>
  </w:num>
  <w:num w:numId="25">
    <w:abstractNumId w:val="20"/>
  </w:num>
  <w:num w:numId="26">
    <w:abstractNumId w:val="12"/>
  </w:num>
  <w:num w:numId="27">
    <w:abstractNumId w:val="6"/>
  </w:num>
  <w:num w:numId="28">
    <w:abstractNumId w:val="8"/>
  </w:num>
  <w:num w:numId="29">
    <w:abstractNumId w:val="14"/>
  </w:num>
  <w:num w:numId="30">
    <w:abstractNumId w:val="30"/>
  </w:num>
  <w:num w:numId="31">
    <w:abstractNumId w:val="16"/>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37"/>
    <w:rsid w:val="00000807"/>
    <w:rsid w:val="000024AF"/>
    <w:rsid w:val="000144C3"/>
    <w:rsid w:val="00015563"/>
    <w:rsid w:val="0001574F"/>
    <w:rsid w:val="000228B3"/>
    <w:rsid w:val="0005085B"/>
    <w:rsid w:val="00053983"/>
    <w:rsid w:val="000544CF"/>
    <w:rsid w:val="00057F70"/>
    <w:rsid w:val="00075F4C"/>
    <w:rsid w:val="00077B35"/>
    <w:rsid w:val="00081795"/>
    <w:rsid w:val="00083CC0"/>
    <w:rsid w:val="00092082"/>
    <w:rsid w:val="000A1043"/>
    <w:rsid w:val="000A4A46"/>
    <w:rsid w:val="000B5046"/>
    <w:rsid w:val="000C730F"/>
    <w:rsid w:val="000D02F0"/>
    <w:rsid w:val="000E5ED1"/>
    <w:rsid w:val="000F4570"/>
    <w:rsid w:val="000F5327"/>
    <w:rsid w:val="001005E2"/>
    <w:rsid w:val="00101BF1"/>
    <w:rsid w:val="001360D7"/>
    <w:rsid w:val="00143E00"/>
    <w:rsid w:val="001452A8"/>
    <w:rsid w:val="0015551F"/>
    <w:rsid w:val="00164B2F"/>
    <w:rsid w:val="00164EE5"/>
    <w:rsid w:val="00167B5C"/>
    <w:rsid w:val="00170766"/>
    <w:rsid w:val="00170871"/>
    <w:rsid w:val="00172F0D"/>
    <w:rsid w:val="00175C8E"/>
    <w:rsid w:val="00176A77"/>
    <w:rsid w:val="00184F18"/>
    <w:rsid w:val="00186C4A"/>
    <w:rsid w:val="00187757"/>
    <w:rsid w:val="00192EBF"/>
    <w:rsid w:val="001A3C75"/>
    <w:rsid w:val="001A6C8B"/>
    <w:rsid w:val="001E7378"/>
    <w:rsid w:val="001F37F8"/>
    <w:rsid w:val="00230303"/>
    <w:rsid w:val="00237892"/>
    <w:rsid w:val="00242908"/>
    <w:rsid w:val="00244FC0"/>
    <w:rsid w:val="0027146B"/>
    <w:rsid w:val="00280DCC"/>
    <w:rsid w:val="00282FD7"/>
    <w:rsid w:val="00284B36"/>
    <w:rsid w:val="002A6623"/>
    <w:rsid w:val="002B56B3"/>
    <w:rsid w:val="002B5E2B"/>
    <w:rsid w:val="002C674F"/>
    <w:rsid w:val="002D1938"/>
    <w:rsid w:val="002E4E11"/>
    <w:rsid w:val="002F0DCE"/>
    <w:rsid w:val="002F177A"/>
    <w:rsid w:val="00301522"/>
    <w:rsid w:val="0031325B"/>
    <w:rsid w:val="00313E40"/>
    <w:rsid w:val="00320076"/>
    <w:rsid w:val="0032346F"/>
    <w:rsid w:val="00335A78"/>
    <w:rsid w:val="003504E9"/>
    <w:rsid w:val="003560FA"/>
    <w:rsid w:val="003618D2"/>
    <w:rsid w:val="00373757"/>
    <w:rsid w:val="00384EA1"/>
    <w:rsid w:val="00387E69"/>
    <w:rsid w:val="003C2968"/>
    <w:rsid w:val="003F0D03"/>
    <w:rsid w:val="003F600A"/>
    <w:rsid w:val="00415A8D"/>
    <w:rsid w:val="0042359F"/>
    <w:rsid w:val="004300BD"/>
    <w:rsid w:val="00445470"/>
    <w:rsid w:val="00450AA0"/>
    <w:rsid w:val="00455AE0"/>
    <w:rsid w:val="00455AEF"/>
    <w:rsid w:val="00461649"/>
    <w:rsid w:val="00470A18"/>
    <w:rsid w:val="004714EF"/>
    <w:rsid w:val="00475DAD"/>
    <w:rsid w:val="00486BBB"/>
    <w:rsid w:val="0048770F"/>
    <w:rsid w:val="0049242E"/>
    <w:rsid w:val="00496BA1"/>
    <w:rsid w:val="004B1179"/>
    <w:rsid w:val="004B42B0"/>
    <w:rsid w:val="004B7655"/>
    <w:rsid w:val="004D0316"/>
    <w:rsid w:val="004E3720"/>
    <w:rsid w:val="004F4307"/>
    <w:rsid w:val="005065EA"/>
    <w:rsid w:val="0051094F"/>
    <w:rsid w:val="00511854"/>
    <w:rsid w:val="00523162"/>
    <w:rsid w:val="005232B0"/>
    <w:rsid w:val="005234BD"/>
    <w:rsid w:val="00524F97"/>
    <w:rsid w:val="005262F0"/>
    <w:rsid w:val="00533054"/>
    <w:rsid w:val="00536049"/>
    <w:rsid w:val="00553A03"/>
    <w:rsid w:val="00563D0C"/>
    <w:rsid w:val="005650B5"/>
    <w:rsid w:val="005679CC"/>
    <w:rsid w:val="00575DBF"/>
    <w:rsid w:val="00587E51"/>
    <w:rsid w:val="00593A5F"/>
    <w:rsid w:val="00593EDE"/>
    <w:rsid w:val="00595C7C"/>
    <w:rsid w:val="00596350"/>
    <w:rsid w:val="005A10A8"/>
    <w:rsid w:val="005B2B8C"/>
    <w:rsid w:val="005D30F0"/>
    <w:rsid w:val="00615378"/>
    <w:rsid w:val="00631BD4"/>
    <w:rsid w:val="0065601D"/>
    <w:rsid w:val="00671419"/>
    <w:rsid w:val="00672647"/>
    <w:rsid w:val="00681429"/>
    <w:rsid w:val="00681CB9"/>
    <w:rsid w:val="006869D3"/>
    <w:rsid w:val="00686C8E"/>
    <w:rsid w:val="0069013E"/>
    <w:rsid w:val="006A25EF"/>
    <w:rsid w:val="006A703E"/>
    <w:rsid w:val="006B3F50"/>
    <w:rsid w:val="006C068F"/>
    <w:rsid w:val="006C09D3"/>
    <w:rsid w:val="006C4E13"/>
    <w:rsid w:val="006C5F2B"/>
    <w:rsid w:val="006C6498"/>
    <w:rsid w:val="006E04B2"/>
    <w:rsid w:val="006E5537"/>
    <w:rsid w:val="0070340F"/>
    <w:rsid w:val="00714F1D"/>
    <w:rsid w:val="00725765"/>
    <w:rsid w:val="00731298"/>
    <w:rsid w:val="00737E9D"/>
    <w:rsid w:val="007438DC"/>
    <w:rsid w:val="00745AAB"/>
    <w:rsid w:val="00764862"/>
    <w:rsid w:val="00774411"/>
    <w:rsid w:val="007B4E34"/>
    <w:rsid w:val="007D0D9A"/>
    <w:rsid w:val="007D7B9B"/>
    <w:rsid w:val="007F3E5F"/>
    <w:rsid w:val="0080592C"/>
    <w:rsid w:val="00825625"/>
    <w:rsid w:val="00826004"/>
    <w:rsid w:val="008269BD"/>
    <w:rsid w:val="008278AC"/>
    <w:rsid w:val="008317CA"/>
    <w:rsid w:val="00831C87"/>
    <w:rsid w:val="00832A2D"/>
    <w:rsid w:val="00856064"/>
    <w:rsid w:val="008627A9"/>
    <w:rsid w:val="00870463"/>
    <w:rsid w:val="00873006"/>
    <w:rsid w:val="00882FB6"/>
    <w:rsid w:val="00883E7A"/>
    <w:rsid w:val="0088734D"/>
    <w:rsid w:val="008A1D37"/>
    <w:rsid w:val="008A1ED6"/>
    <w:rsid w:val="008B783B"/>
    <w:rsid w:val="008B7F5F"/>
    <w:rsid w:val="008C3377"/>
    <w:rsid w:val="008C357B"/>
    <w:rsid w:val="008E6682"/>
    <w:rsid w:val="008E6B60"/>
    <w:rsid w:val="00903178"/>
    <w:rsid w:val="009040A5"/>
    <w:rsid w:val="00907D28"/>
    <w:rsid w:val="00925200"/>
    <w:rsid w:val="00933838"/>
    <w:rsid w:val="00936027"/>
    <w:rsid w:val="00942E21"/>
    <w:rsid w:val="009470D1"/>
    <w:rsid w:val="009555C7"/>
    <w:rsid w:val="00966337"/>
    <w:rsid w:val="0096732D"/>
    <w:rsid w:val="0096744D"/>
    <w:rsid w:val="00975A2C"/>
    <w:rsid w:val="009804BD"/>
    <w:rsid w:val="0099254F"/>
    <w:rsid w:val="009B4BB4"/>
    <w:rsid w:val="009C71AF"/>
    <w:rsid w:val="009D6A21"/>
    <w:rsid w:val="009E5A55"/>
    <w:rsid w:val="009E5B05"/>
    <w:rsid w:val="009E688E"/>
    <w:rsid w:val="009F4B7D"/>
    <w:rsid w:val="009F4C3F"/>
    <w:rsid w:val="009F74C2"/>
    <w:rsid w:val="00A15A80"/>
    <w:rsid w:val="00A50055"/>
    <w:rsid w:val="00A60A96"/>
    <w:rsid w:val="00A6353F"/>
    <w:rsid w:val="00A67122"/>
    <w:rsid w:val="00A711F6"/>
    <w:rsid w:val="00A73BF8"/>
    <w:rsid w:val="00AB16B0"/>
    <w:rsid w:val="00AC6C14"/>
    <w:rsid w:val="00AC7CED"/>
    <w:rsid w:val="00AF3B10"/>
    <w:rsid w:val="00B074FA"/>
    <w:rsid w:val="00B1096E"/>
    <w:rsid w:val="00B2434E"/>
    <w:rsid w:val="00B26199"/>
    <w:rsid w:val="00B37C9F"/>
    <w:rsid w:val="00B7396F"/>
    <w:rsid w:val="00B8145A"/>
    <w:rsid w:val="00B82F8C"/>
    <w:rsid w:val="00B914C5"/>
    <w:rsid w:val="00B915EE"/>
    <w:rsid w:val="00B97BF8"/>
    <w:rsid w:val="00BB1CFA"/>
    <w:rsid w:val="00BD0C94"/>
    <w:rsid w:val="00BD2489"/>
    <w:rsid w:val="00BD71F5"/>
    <w:rsid w:val="00BE0BAE"/>
    <w:rsid w:val="00BE450D"/>
    <w:rsid w:val="00BE5AF6"/>
    <w:rsid w:val="00BF749A"/>
    <w:rsid w:val="00C03760"/>
    <w:rsid w:val="00C06B71"/>
    <w:rsid w:val="00C130FB"/>
    <w:rsid w:val="00C166D3"/>
    <w:rsid w:val="00C20819"/>
    <w:rsid w:val="00C32A60"/>
    <w:rsid w:val="00C35709"/>
    <w:rsid w:val="00C42504"/>
    <w:rsid w:val="00C43DA2"/>
    <w:rsid w:val="00C4673F"/>
    <w:rsid w:val="00C510B3"/>
    <w:rsid w:val="00C56061"/>
    <w:rsid w:val="00C5708A"/>
    <w:rsid w:val="00C6627E"/>
    <w:rsid w:val="00C700E6"/>
    <w:rsid w:val="00C74F52"/>
    <w:rsid w:val="00C75506"/>
    <w:rsid w:val="00C75794"/>
    <w:rsid w:val="00C763D8"/>
    <w:rsid w:val="00C815CC"/>
    <w:rsid w:val="00C92366"/>
    <w:rsid w:val="00C95056"/>
    <w:rsid w:val="00CA1CA3"/>
    <w:rsid w:val="00CA233D"/>
    <w:rsid w:val="00CB0D99"/>
    <w:rsid w:val="00CC124D"/>
    <w:rsid w:val="00CC6BDE"/>
    <w:rsid w:val="00CD4E2B"/>
    <w:rsid w:val="00CD51E7"/>
    <w:rsid w:val="00CF0634"/>
    <w:rsid w:val="00CF0F9F"/>
    <w:rsid w:val="00CF6044"/>
    <w:rsid w:val="00CF7FBB"/>
    <w:rsid w:val="00D0057D"/>
    <w:rsid w:val="00D01EE9"/>
    <w:rsid w:val="00D13AB3"/>
    <w:rsid w:val="00D13FF4"/>
    <w:rsid w:val="00D140F1"/>
    <w:rsid w:val="00D16958"/>
    <w:rsid w:val="00D22119"/>
    <w:rsid w:val="00D465E5"/>
    <w:rsid w:val="00D514C5"/>
    <w:rsid w:val="00D523DE"/>
    <w:rsid w:val="00D54BAC"/>
    <w:rsid w:val="00D6411F"/>
    <w:rsid w:val="00D93330"/>
    <w:rsid w:val="00DA479F"/>
    <w:rsid w:val="00DA5985"/>
    <w:rsid w:val="00DA613F"/>
    <w:rsid w:val="00DB3D35"/>
    <w:rsid w:val="00DC21FF"/>
    <w:rsid w:val="00DD0B1A"/>
    <w:rsid w:val="00DD3F9E"/>
    <w:rsid w:val="00DE3F35"/>
    <w:rsid w:val="00DE5C80"/>
    <w:rsid w:val="00DE604E"/>
    <w:rsid w:val="00DF4EFA"/>
    <w:rsid w:val="00E04AA4"/>
    <w:rsid w:val="00E242D5"/>
    <w:rsid w:val="00E34124"/>
    <w:rsid w:val="00E35149"/>
    <w:rsid w:val="00E433FB"/>
    <w:rsid w:val="00E460D8"/>
    <w:rsid w:val="00E52C97"/>
    <w:rsid w:val="00E61850"/>
    <w:rsid w:val="00E62D1E"/>
    <w:rsid w:val="00E67075"/>
    <w:rsid w:val="00E67C72"/>
    <w:rsid w:val="00E711EE"/>
    <w:rsid w:val="00E71651"/>
    <w:rsid w:val="00E73B98"/>
    <w:rsid w:val="00E93993"/>
    <w:rsid w:val="00EC351C"/>
    <w:rsid w:val="00EC4CE5"/>
    <w:rsid w:val="00EE190B"/>
    <w:rsid w:val="00EE6581"/>
    <w:rsid w:val="00EF3B34"/>
    <w:rsid w:val="00EF463B"/>
    <w:rsid w:val="00F04DD9"/>
    <w:rsid w:val="00F05992"/>
    <w:rsid w:val="00F11BDA"/>
    <w:rsid w:val="00F121C4"/>
    <w:rsid w:val="00F146A2"/>
    <w:rsid w:val="00F2260D"/>
    <w:rsid w:val="00F24BDB"/>
    <w:rsid w:val="00F25C41"/>
    <w:rsid w:val="00F40F75"/>
    <w:rsid w:val="00F4664C"/>
    <w:rsid w:val="00F91BDF"/>
    <w:rsid w:val="00FA4D06"/>
    <w:rsid w:val="00FA6755"/>
    <w:rsid w:val="00FA6B7D"/>
    <w:rsid w:val="00FA757B"/>
    <w:rsid w:val="00FA7D74"/>
    <w:rsid w:val="00FB5E5F"/>
    <w:rsid w:val="00FD5963"/>
    <w:rsid w:val="00FE3CA8"/>
    <w:rsid w:val="00FE4282"/>
    <w:rsid w:val="00FE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350"/>
    <w:rPr>
      <w:rFonts w:ascii="Century Gothic" w:hAnsi="Century Gothic"/>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FFLectureNotes">
    <w:name w:val="JEFF Lecture Notes"/>
    <w:basedOn w:val="Normal"/>
    <w:link w:val="JEFFLectureNotesChar"/>
    <w:rsid w:val="00596350"/>
    <w:pPr>
      <w:spacing w:after="0" w:line="240" w:lineRule="auto"/>
    </w:pPr>
    <w:rPr>
      <w:rFonts w:ascii="Tahoma" w:eastAsia="Times New Roman" w:hAnsi="Tahoma" w:cs="Times New Roman"/>
      <w:color w:val="000000"/>
      <w:szCs w:val="20"/>
    </w:rPr>
  </w:style>
  <w:style w:type="table" w:styleId="TableGrid">
    <w:name w:val="Table Grid"/>
    <w:basedOn w:val="TableNormal"/>
    <w:rsid w:val="005963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EFFLectureNotesChar">
    <w:name w:val="JEFF Lecture Notes Char"/>
    <w:basedOn w:val="DefaultParagraphFont"/>
    <w:link w:val="JEFFLectureNotes"/>
    <w:rsid w:val="00596350"/>
    <w:rPr>
      <w:rFonts w:ascii="Tahoma" w:eastAsia="Times New Roman" w:hAnsi="Tahoma" w:cs="Times New Roman"/>
      <w:color w:val="000000"/>
      <w:sz w:val="20"/>
      <w:szCs w:val="20"/>
    </w:rPr>
  </w:style>
  <w:style w:type="paragraph" w:styleId="ListParagraph">
    <w:name w:val="List Paragraph"/>
    <w:basedOn w:val="Normal"/>
    <w:uiPriority w:val="34"/>
    <w:qFormat/>
    <w:rsid w:val="00596350"/>
    <w:pPr>
      <w:ind w:left="720"/>
      <w:contextualSpacing/>
    </w:pPr>
  </w:style>
  <w:style w:type="paragraph" w:styleId="BalloonText">
    <w:name w:val="Balloon Text"/>
    <w:basedOn w:val="Normal"/>
    <w:link w:val="BalloonTextChar"/>
    <w:uiPriority w:val="99"/>
    <w:semiHidden/>
    <w:unhideWhenUsed/>
    <w:rsid w:val="000A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46"/>
    <w:rPr>
      <w:rFonts w:ascii="Tahoma" w:hAnsi="Tahoma" w:cs="Tahoma"/>
      <w:sz w:val="16"/>
      <w:szCs w:val="16"/>
    </w:rPr>
  </w:style>
  <w:style w:type="character" w:styleId="CommentReference">
    <w:name w:val="annotation reference"/>
    <w:basedOn w:val="DefaultParagraphFont"/>
    <w:uiPriority w:val="99"/>
    <w:semiHidden/>
    <w:unhideWhenUsed/>
    <w:rsid w:val="009B4BB4"/>
    <w:rPr>
      <w:sz w:val="16"/>
      <w:szCs w:val="16"/>
    </w:rPr>
  </w:style>
  <w:style w:type="paragraph" w:styleId="CommentText">
    <w:name w:val="annotation text"/>
    <w:basedOn w:val="Normal"/>
    <w:link w:val="CommentTextChar"/>
    <w:uiPriority w:val="99"/>
    <w:semiHidden/>
    <w:unhideWhenUsed/>
    <w:rsid w:val="009B4BB4"/>
    <w:pPr>
      <w:spacing w:line="240" w:lineRule="auto"/>
    </w:pPr>
    <w:rPr>
      <w:szCs w:val="20"/>
    </w:rPr>
  </w:style>
  <w:style w:type="character" w:customStyle="1" w:styleId="CommentTextChar">
    <w:name w:val="Comment Text Char"/>
    <w:basedOn w:val="DefaultParagraphFont"/>
    <w:link w:val="CommentText"/>
    <w:uiPriority w:val="99"/>
    <w:semiHidden/>
    <w:rsid w:val="009B4B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9B4BB4"/>
    <w:rPr>
      <w:b/>
      <w:bCs/>
    </w:rPr>
  </w:style>
  <w:style w:type="character" w:customStyle="1" w:styleId="CommentSubjectChar">
    <w:name w:val="Comment Subject Char"/>
    <w:basedOn w:val="CommentTextChar"/>
    <w:link w:val="CommentSubject"/>
    <w:uiPriority w:val="99"/>
    <w:semiHidden/>
    <w:rsid w:val="009B4BB4"/>
    <w:rPr>
      <w:rFonts w:ascii="Century Gothic" w:hAnsi="Century Gothic"/>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350"/>
    <w:rPr>
      <w:rFonts w:ascii="Century Gothic" w:hAnsi="Century Gothic"/>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FFLectureNotes">
    <w:name w:val="JEFF Lecture Notes"/>
    <w:basedOn w:val="Normal"/>
    <w:link w:val="JEFFLectureNotesChar"/>
    <w:rsid w:val="00596350"/>
    <w:pPr>
      <w:spacing w:after="0" w:line="240" w:lineRule="auto"/>
    </w:pPr>
    <w:rPr>
      <w:rFonts w:ascii="Tahoma" w:eastAsia="Times New Roman" w:hAnsi="Tahoma" w:cs="Times New Roman"/>
      <w:color w:val="000000"/>
      <w:szCs w:val="20"/>
    </w:rPr>
  </w:style>
  <w:style w:type="table" w:styleId="TableGrid">
    <w:name w:val="Table Grid"/>
    <w:basedOn w:val="TableNormal"/>
    <w:rsid w:val="005963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EFFLectureNotesChar">
    <w:name w:val="JEFF Lecture Notes Char"/>
    <w:basedOn w:val="DefaultParagraphFont"/>
    <w:link w:val="JEFFLectureNotes"/>
    <w:rsid w:val="00596350"/>
    <w:rPr>
      <w:rFonts w:ascii="Tahoma" w:eastAsia="Times New Roman" w:hAnsi="Tahoma" w:cs="Times New Roman"/>
      <w:color w:val="000000"/>
      <w:sz w:val="20"/>
      <w:szCs w:val="20"/>
    </w:rPr>
  </w:style>
  <w:style w:type="paragraph" w:styleId="ListParagraph">
    <w:name w:val="List Paragraph"/>
    <w:basedOn w:val="Normal"/>
    <w:uiPriority w:val="34"/>
    <w:qFormat/>
    <w:rsid w:val="00596350"/>
    <w:pPr>
      <w:ind w:left="720"/>
      <w:contextualSpacing/>
    </w:pPr>
  </w:style>
  <w:style w:type="paragraph" w:styleId="BalloonText">
    <w:name w:val="Balloon Text"/>
    <w:basedOn w:val="Normal"/>
    <w:link w:val="BalloonTextChar"/>
    <w:uiPriority w:val="99"/>
    <w:semiHidden/>
    <w:unhideWhenUsed/>
    <w:rsid w:val="000A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46"/>
    <w:rPr>
      <w:rFonts w:ascii="Tahoma" w:hAnsi="Tahoma" w:cs="Tahoma"/>
      <w:sz w:val="16"/>
      <w:szCs w:val="16"/>
    </w:rPr>
  </w:style>
  <w:style w:type="character" w:styleId="CommentReference">
    <w:name w:val="annotation reference"/>
    <w:basedOn w:val="DefaultParagraphFont"/>
    <w:uiPriority w:val="99"/>
    <w:semiHidden/>
    <w:unhideWhenUsed/>
    <w:rsid w:val="009B4BB4"/>
    <w:rPr>
      <w:sz w:val="16"/>
      <w:szCs w:val="16"/>
    </w:rPr>
  </w:style>
  <w:style w:type="paragraph" w:styleId="CommentText">
    <w:name w:val="annotation text"/>
    <w:basedOn w:val="Normal"/>
    <w:link w:val="CommentTextChar"/>
    <w:uiPriority w:val="99"/>
    <w:semiHidden/>
    <w:unhideWhenUsed/>
    <w:rsid w:val="009B4BB4"/>
    <w:pPr>
      <w:spacing w:line="240" w:lineRule="auto"/>
    </w:pPr>
    <w:rPr>
      <w:szCs w:val="20"/>
    </w:rPr>
  </w:style>
  <w:style w:type="character" w:customStyle="1" w:styleId="CommentTextChar">
    <w:name w:val="Comment Text Char"/>
    <w:basedOn w:val="DefaultParagraphFont"/>
    <w:link w:val="CommentText"/>
    <w:uiPriority w:val="99"/>
    <w:semiHidden/>
    <w:rsid w:val="009B4B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9B4BB4"/>
    <w:rPr>
      <w:b/>
      <w:bCs/>
    </w:rPr>
  </w:style>
  <w:style w:type="character" w:customStyle="1" w:styleId="CommentSubjectChar">
    <w:name w:val="Comment Subject Char"/>
    <w:basedOn w:val="CommentTextChar"/>
    <w:link w:val="CommentSubject"/>
    <w:uiPriority w:val="99"/>
    <w:semiHidden/>
    <w:rsid w:val="009B4BB4"/>
    <w:rPr>
      <w:rFonts w:ascii="Century Gothic" w:hAnsi="Century Gothic"/>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6.jp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jp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comments" Target="comments.xml"/><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49</Pages>
  <Words>8108</Words>
  <Characters>46219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Chad Branton</cp:lastModifiedBy>
  <cp:revision>24</cp:revision>
  <dcterms:created xsi:type="dcterms:W3CDTF">2013-12-01T22:08:00Z</dcterms:created>
  <dcterms:modified xsi:type="dcterms:W3CDTF">2014-01-22T23:19:00Z</dcterms:modified>
</cp:coreProperties>
</file>